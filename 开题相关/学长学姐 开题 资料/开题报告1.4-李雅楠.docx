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A91" w:rsidRDefault="00831A91" w:rsidP="00831A91">
      <w:pPr>
        <w:ind w:firstLineChars="1542" w:firstLine="4334"/>
        <w:jc w:val="center"/>
        <w:rPr>
          <w:b/>
          <w:bCs/>
          <w:sz w:val="28"/>
        </w:rPr>
      </w:pPr>
      <w:bookmarkStart w:id="0" w:name="_GoBack"/>
      <w:bookmarkEnd w:id="0"/>
      <w:r>
        <w:rPr>
          <w:rFonts w:hint="eastAsia"/>
          <w:b/>
          <w:bCs/>
          <w:sz w:val="28"/>
        </w:rPr>
        <w:t>学号：</w:t>
      </w:r>
      <w:r w:rsidR="00263B97">
        <w:rPr>
          <w:rFonts w:hint="eastAsia"/>
          <w:b/>
          <w:bCs/>
          <w:sz w:val="28"/>
        </w:rPr>
        <w:t>2015200801</w:t>
      </w:r>
    </w:p>
    <w:p w:rsidR="00831A91" w:rsidRDefault="00831A91" w:rsidP="00831A91">
      <w:pPr>
        <w:ind w:firstLine="1441"/>
        <w:jc w:val="center"/>
        <w:rPr>
          <w:rFonts w:eastAsia="华文行楷"/>
          <w:b/>
          <w:bCs/>
          <w:sz w:val="72"/>
        </w:rPr>
      </w:pPr>
      <w:r>
        <w:rPr>
          <w:rFonts w:eastAsia="华文行楷" w:hint="eastAsia"/>
          <w:b/>
          <w:bCs/>
          <w:sz w:val="72"/>
        </w:rPr>
        <w:t>北京化工大学</w:t>
      </w:r>
    </w:p>
    <w:p w:rsidR="00831A91" w:rsidRDefault="00831A91" w:rsidP="00831A91">
      <w:pPr>
        <w:ind w:firstLine="1044"/>
        <w:jc w:val="center"/>
        <w:rPr>
          <w:b/>
          <w:bCs/>
          <w:sz w:val="52"/>
        </w:rPr>
      </w:pPr>
      <w:r>
        <w:rPr>
          <w:rFonts w:hint="eastAsia"/>
          <w:b/>
          <w:bCs/>
          <w:sz w:val="52"/>
        </w:rPr>
        <w:t>硕士研究生学位论文开题报告</w:t>
      </w:r>
    </w:p>
    <w:p w:rsidR="00831A91" w:rsidRDefault="00831A91" w:rsidP="00831A91">
      <w:pPr>
        <w:ind w:firstLine="560"/>
        <w:rPr>
          <w:sz w:val="28"/>
        </w:rPr>
      </w:pPr>
    </w:p>
    <w:p w:rsidR="00831A91" w:rsidRPr="00C435A7" w:rsidRDefault="00831A91" w:rsidP="00831A91">
      <w:pPr>
        <w:ind w:firstLineChars="100" w:firstLine="361"/>
        <w:rPr>
          <w:b/>
          <w:bCs/>
          <w:sz w:val="36"/>
          <w:szCs w:val="36"/>
        </w:rPr>
      </w:pPr>
      <w:r w:rsidRPr="00C435A7">
        <w:rPr>
          <w:rFonts w:hint="eastAsia"/>
          <w:b/>
          <w:bCs/>
          <w:sz w:val="36"/>
          <w:szCs w:val="36"/>
        </w:rPr>
        <w:t>论文题目：</w:t>
      </w:r>
      <w:r w:rsidR="00263B97" w:rsidRPr="002E31B0">
        <w:rPr>
          <w:rFonts w:hint="eastAsia"/>
          <w:b/>
          <w:bCs/>
          <w:sz w:val="36"/>
          <w:szCs w:val="36"/>
        </w:rPr>
        <w:t>ELM</w:t>
      </w:r>
      <w:r w:rsidR="00263B97" w:rsidRPr="002E31B0">
        <w:rPr>
          <w:rFonts w:hint="eastAsia"/>
          <w:b/>
          <w:bCs/>
          <w:sz w:val="36"/>
          <w:szCs w:val="36"/>
        </w:rPr>
        <w:t>神经网络结构自组织的研究与应用</w:t>
      </w:r>
    </w:p>
    <w:p w:rsidR="00831A91" w:rsidRPr="00C435A7" w:rsidRDefault="00831A91" w:rsidP="00831A91">
      <w:pPr>
        <w:ind w:firstLine="723"/>
        <w:rPr>
          <w:b/>
          <w:bCs/>
          <w:sz w:val="36"/>
          <w:szCs w:val="36"/>
        </w:rPr>
      </w:pPr>
    </w:p>
    <w:p w:rsidR="00831A91" w:rsidRPr="00C435A7" w:rsidRDefault="00831A91" w:rsidP="00831A91">
      <w:pPr>
        <w:ind w:firstLineChars="128" w:firstLine="385"/>
        <w:rPr>
          <w:b/>
          <w:bCs/>
          <w:sz w:val="30"/>
          <w:szCs w:val="30"/>
        </w:rPr>
      </w:pPr>
      <w:r w:rsidRPr="00C435A7">
        <w:rPr>
          <w:rFonts w:hint="eastAsia"/>
          <w:b/>
          <w:bCs/>
          <w:sz w:val="30"/>
          <w:szCs w:val="30"/>
        </w:rPr>
        <w:t>学</w:t>
      </w:r>
      <w:r w:rsidRPr="00C435A7">
        <w:rPr>
          <w:rFonts w:hint="eastAsia"/>
          <w:b/>
          <w:bCs/>
          <w:sz w:val="30"/>
          <w:szCs w:val="30"/>
        </w:rPr>
        <w:t xml:space="preserve"> </w:t>
      </w:r>
      <w:r w:rsidRPr="00C435A7">
        <w:rPr>
          <w:rFonts w:hint="eastAsia"/>
          <w:b/>
          <w:bCs/>
          <w:sz w:val="30"/>
          <w:szCs w:val="30"/>
        </w:rPr>
        <w:t>院</w:t>
      </w:r>
      <w:r w:rsidRPr="00C435A7">
        <w:rPr>
          <w:rFonts w:hint="eastAsia"/>
          <w:b/>
          <w:bCs/>
          <w:sz w:val="30"/>
          <w:szCs w:val="30"/>
        </w:rPr>
        <w:t xml:space="preserve"> </w:t>
      </w:r>
      <w:r w:rsidRPr="00C435A7">
        <w:rPr>
          <w:rFonts w:hint="eastAsia"/>
          <w:b/>
          <w:bCs/>
          <w:sz w:val="30"/>
          <w:szCs w:val="30"/>
        </w:rPr>
        <w:t>名</w:t>
      </w:r>
      <w:r w:rsidRPr="00C435A7">
        <w:rPr>
          <w:rFonts w:hint="eastAsia"/>
          <w:b/>
          <w:bCs/>
          <w:sz w:val="30"/>
          <w:szCs w:val="30"/>
        </w:rPr>
        <w:t xml:space="preserve"> </w:t>
      </w:r>
      <w:r w:rsidRPr="00C435A7">
        <w:rPr>
          <w:rFonts w:hint="eastAsia"/>
          <w:b/>
          <w:bCs/>
          <w:sz w:val="30"/>
          <w:szCs w:val="30"/>
        </w:rPr>
        <w:t>称：信息科学与技术学院</w:t>
      </w:r>
    </w:p>
    <w:p w:rsidR="00831A91" w:rsidRPr="00C435A7" w:rsidRDefault="00831A91" w:rsidP="00831A91">
      <w:pPr>
        <w:ind w:firstLineChars="128" w:firstLine="385"/>
        <w:rPr>
          <w:b/>
          <w:bCs/>
          <w:sz w:val="30"/>
          <w:szCs w:val="30"/>
        </w:rPr>
      </w:pPr>
      <w:r w:rsidRPr="00C435A7">
        <w:rPr>
          <w:rFonts w:hint="eastAsia"/>
          <w:b/>
          <w:bCs/>
          <w:sz w:val="30"/>
          <w:szCs w:val="30"/>
        </w:rPr>
        <w:t>专</w:t>
      </w:r>
      <w:r w:rsidRPr="00C435A7">
        <w:rPr>
          <w:rFonts w:hint="eastAsia"/>
          <w:b/>
          <w:bCs/>
          <w:sz w:val="30"/>
          <w:szCs w:val="30"/>
        </w:rPr>
        <w:t xml:space="preserve">       </w:t>
      </w:r>
      <w:r w:rsidRPr="00C435A7">
        <w:rPr>
          <w:rFonts w:hint="eastAsia"/>
          <w:b/>
          <w:bCs/>
          <w:sz w:val="30"/>
          <w:szCs w:val="30"/>
        </w:rPr>
        <w:t>业：计算机科学与技术</w:t>
      </w:r>
    </w:p>
    <w:p w:rsidR="00831A91" w:rsidRPr="00C435A7" w:rsidRDefault="00831A91" w:rsidP="00831A91">
      <w:pPr>
        <w:ind w:firstLineChars="128" w:firstLine="385"/>
        <w:rPr>
          <w:b/>
          <w:bCs/>
          <w:spacing w:val="22"/>
          <w:sz w:val="30"/>
          <w:szCs w:val="30"/>
        </w:rPr>
      </w:pPr>
      <w:r w:rsidRPr="00C435A7">
        <w:rPr>
          <w:rFonts w:hint="eastAsia"/>
          <w:b/>
          <w:bCs/>
          <w:sz w:val="30"/>
          <w:szCs w:val="30"/>
        </w:rPr>
        <w:t>研究生姓名</w:t>
      </w:r>
      <w:r w:rsidRPr="00C435A7">
        <w:rPr>
          <w:rFonts w:hint="eastAsia"/>
          <w:b/>
          <w:bCs/>
          <w:spacing w:val="22"/>
          <w:sz w:val="30"/>
          <w:szCs w:val="30"/>
        </w:rPr>
        <w:t>：</w:t>
      </w:r>
      <w:r w:rsidRPr="00C435A7">
        <w:rPr>
          <w:rFonts w:hint="eastAsia"/>
          <w:b/>
          <w:bCs/>
          <w:spacing w:val="22"/>
          <w:sz w:val="30"/>
          <w:szCs w:val="30"/>
        </w:rPr>
        <w:t xml:space="preserve"> </w:t>
      </w:r>
      <w:r w:rsidR="00263B97">
        <w:rPr>
          <w:rFonts w:hint="eastAsia"/>
          <w:b/>
          <w:bCs/>
          <w:spacing w:val="22"/>
          <w:sz w:val="30"/>
          <w:szCs w:val="30"/>
        </w:rPr>
        <w:t>李雅楠</w:t>
      </w:r>
    </w:p>
    <w:p w:rsidR="00831A91" w:rsidRPr="00C435A7" w:rsidRDefault="00831A91" w:rsidP="00831A91">
      <w:pPr>
        <w:ind w:firstLineChars="95" w:firstLine="381"/>
        <w:rPr>
          <w:b/>
          <w:bCs/>
          <w:spacing w:val="28"/>
          <w:sz w:val="30"/>
          <w:szCs w:val="30"/>
        </w:rPr>
      </w:pPr>
      <w:r w:rsidRPr="00C435A7">
        <w:rPr>
          <w:rFonts w:hint="eastAsia"/>
          <w:b/>
          <w:bCs/>
          <w:spacing w:val="50"/>
          <w:sz w:val="30"/>
          <w:szCs w:val="30"/>
        </w:rPr>
        <w:t>导师姓名</w:t>
      </w:r>
      <w:r w:rsidRPr="00C435A7">
        <w:rPr>
          <w:rFonts w:hint="eastAsia"/>
          <w:b/>
          <w:bCs/>
          <w:spacing w:val="28"/>
          <w:sz w:val="30"/>
          <w:szCs w:val="30"/>
        </w:rPr>
        <w:t>：耿志强</w:t>
      </w:r>
    </w:p>
    <w:p w:rsidR="00831A91" w:rsidRPr="00C435A7" w:rsidRDefault="00831A91" w:rsidP="00831A91">
      <w:pPr>
        <w:ind w:firstLineChars="95" w:firstLine="381"/>
        <w:rPr>
          <w:b/>
          <w:bCs/>
          <w:spacing w:val="50"/>
          <w:sz w:val="30"/>
          <w:szCs w:val="30"/>
        </w:rPr>
      </w:pPr>
      <w:r w:rsidRPr="00C435A7">
        <w:rPr>
          <w:rFonts w:hint="eastAsia"/>
          <w:b/>
          <w:bCs/>
          <w:spacing w:val="50"/>
          <w:sz w:val="30"/>
          <w:szCs w:val="30"/>
        </w:rPr>
        <w:t>开题日期：</w:t>
      </w:r>
      <w:r w:rsidR="00263B97">
        <w:rPr>
          <w:rFonts w:hint="eastAsia"/>
          <w:b/>
          <w:bCs/>
          <w:spacing w:val="50"/>
          <w:sz w:val="30"/>
          <w:szCs w:val="30"/>
        </w:rPr>
        <w:t>2016</w:t>
      </w:r>
      <w:r w:rsidRPr="00C435A7">
        <w:rPr>
          <w:rFonts w:hint="eastAsia"/>
          <w:b/>
          <w:bCs/>
          <w:spacing w:val="50"/>
          <w:sz w:val="30"/>
          <w:szCs w:val="30"/>
        </w:rPr>
        <w:t>年</w:t>
      </w:r>
      <w:r w:rsidRPr="00C435A7">
        <w:rPr>
          <w:rFonts w:hint="eastAsia"/>
          <w:b/>
          <w:bCs/>
          <w:spacing w:val="50"/>
          <w:sz w:val="30"/>
          <w:szCs w:val="30"/>
        </w:rPr>
        <w:t>9</w:t>
      </w:r>
      <w:r w:rsidRPr="00C435A7">
        <w:rPr>
          <w:rFonts w:hint="eastAsia"/>
          <w:b/>
          <w:bCs/>
          <w:spacing w:val="50"/>
          <w:sz w:val="30"/>
          <w:szCs w:val="30"/>
        </w:rPr>
        <w:t>月</w:t>
      </w:r>
      <w:r w:rsidR="00263B97">
        <w:rPr>
          <w:rFonts w:hint="eastAsia"/>
          <w:b/>
          <w:bCs/>
          <w:spacing w:val="50"/>
          <w:sz w:val="30"/>
          <w:szCs w:val="30"/>
        </w:rPr>
        <w:t>23</w:t>
      </w:r>
      <w:r w:rsidRPr="00C435A7">
        <w:rPr>
          <w:rFonts w:hint="eastAsia"/>
          <w:b/>
          <w:bCs/>
          <w:spacing w:val="50"/>
          <w:sz w:val="30"/>
          <w:szCs w:val="30"/>
        </w:rPr>
        <w:t>日</w:t>
      </w:r>
    </w:p>
    <w:p w:rsidR="00831A91" w:rsidRDefault="00831A91" w:rsidP="00831A91">
      <w:pPr>
        <w:ind w:firstLineChars="128" w:firstLine="360"/>
        <w:rPr>
          <w:b/>
          <w:bCs/>
          <w:sz w:val="28"/>
        </w:rPr>
      </w:pPr>
    </w:p>
    <w:tbl>
      <w:tblPr>
        <w:tblW w:w="666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2880"/>
        <w:gridCol w:w="2880"/>
      </w:tblGrid>
      <w:tr w:rsidR="00831A91" w:rsidRPr="00831A91" w:rsidTr="006D6FCF">
        <w:trPr>
          <w:cantSplit/>
          <w:trHeight w:val="596"/>
        </w:trPr>
        <w:tc>
          <w:tcPr>
            <w:tcW w:w="900" w:type="dxa"/>
          </w:tcPr>
          <w:p w:rsidR="00831A91" w:rsidRPr="00831A91" w:rsidRDefault="00831A91" w:rsidP="00831A91">
            <w:pPr>
              <w:spacing w:line="240" w:lineRule="auto"/>
              <w:ind w:firstLineChars="0" w:firstLine="0"/>
              <w:rPr>
                <w:rFonts w:ascii="Times New Roman" w:eastAsia="宋体" w:hAnsi="Times New Roman" w:cs="Times New Roman"/>
                <w:b/>
                <w:bCs/>
                <w:sz w:val="24"/>
                <w:szCs w:val="24"/>
              </w:rPr>
            </w:pPr>
            <w:r w:rsidRPr="00831A91">
              <w:rPr>
                <w:rFonts w:ascii="Times New Roman" w:eastAsia="宋体" w:hAnsi="Times New Roman" w:cs="Times New Roman" w:hint="eastAsia"/>
                <w:b/>
                <w:bCs/>
                <w:sz w:val="24"/>
                <w:szCs w:val="24"/>
              </w:rPr>
              <w:t>考核</w:t>
            </w:r>
          </w:p>
          <w:p w:rsidR="00831A91" w:rsidRPr="00831A91" w:rsidRDefault="00831A91" w:rsidP="00831A91">
            <w:pPr>
              <w:spacing w:line="240" w:lineRule="auto"/>
              <w:ind w:firstLineChars="0" w:firstLine="0"/>
              <w:rPr>
                <w:rFonts w:ascii="Times New Roman" w:eastAsia="宋体" w:hAnsi="Times New Roman" w:cs="Times New Roman"/>
                <w:b/>
                <w:bCs/>
                <w:sz w:val="28"/>
                <w:szCs w:val="24"/>
              </w:rPr>
            </w:pPr>
            <w:r w:rsidRPr="00831A91">
              <w:rPr>
                <w:rFonts w:ascii="Times New Roman" w:eastAsia="宋体" w:hAnsi="Times New Roman" w:cs="Times New Roman" w:hint="eastAsia"/>
                <w:b/>
                <w:bCs/>
                <w:sz w:val="24"/>
                <w:szCs w:val="24"/>
              </w:rPr>
              <w:t>成绩</w:t>
            </w:r>
          </w:p>
        </w:tc>
        <w:tc>
          <w:tcPr>
            <w:tcW w:w="5760" w:type="dxa"/>
            <w:gridSpan w:val="2"/>
          </w:tcPr>
          <w:p w:rsidR="00831A91" w:rsidRPr="00831A91" w:rsidRDefault="00831A91" w:rsidP="00831A91">
            <w:pPr>
              <w:spacing w:line="240" w:lineRule="auto"/>
              <w:ind w:firstLineChars="0" w:firstLine="0"/>
              <w:rPr>
                <w:rFonts w:ascii="Times New Roman" w:eastAsia="宋体" w:hAnsi="Times New Roman" w:cs="Times New Roman"/>
                <w:b/>
                <w:bCs/>
                <w:sz w:val="28"/>
                <w:szCs w:val="24"/>
              </w:rPr>
            </w:pPr>
          </w:p>
        </w:tc>
      </w:tr>
      <w:tr w:rsidR="00831A91" w:rsidRPr="00831A91" w:rsidTr="006D6FCF">
        <w:trPr>
          <w:cantSplit/>
        </w:trPr>
        <w:tc>
          <w:tcPr>
            <w:tcW w:w="900" w:type="dxa"/>
            <w:vMerge w:val="restart"/>
          </w:tcPr>
          <w:p w:rsidR="00831A91" w:rsidRPr="00831A91" w:rsidRDefault="00831A91" w:rsidP="00831A91">
            <w:pPr>
              <w:spacing w:line="240" w:lineRule="auto"/>
              <w:ind w:firstLineChars="64" w:firstLine="154"/>
              <w:rPr>
                <w:rFonts w:ascii="Times New Roman" w:eastAsia="宋体" w:hAnsi="Times New Roman" w:cs="Times New Roman"/>
                <w:b/>
                <w:bCs/>
                <w:sz w:val="24"/>
                <w:szCs w:val="24"/>
              </w:rPr>
            </w:pPr>
          </w:p>
          <w:p w:rsidR="00831A91" w:rsidRPr="00831A91" w:rsidRDefault="00831A91" w:rsidP="00831A91">
            <w:pPr>
              <w:spacing w:line="240" w:lineRule="auto"/>
              <w:ind w:firstLineChars="64" w:firstLine="154"/>
              <w:rPr>
                <w:rFonts w:ascii="Times New Roman" w:eastAsia="宋体" w:hAnsi="Times New Roman" w:cs="Times New Roman"/>
                <w:b/>
                <w:bCs/>
                <w:sz w:val="24"/>
                <w:szCs w:val="24"/>
              </w:rPr>
            </w:pPr>
          </w:p>
          <w:p w:rsidR="00831A91" w:rsidRPr="00831A91" w:rsidRDefault="00831A91" w:rsidP="00831A91">
            <w:pPr>
              <w:spacing w:line="240" w:lineRule="auto"/>
              <w:ind w:firstLineChars="64" w:firstLine="154"/>
              <w:rPr>
                <w:rFonts w:ascii="Times New Roman" w:eastAsia="宋体" w:hAnsi="Times New Roman" w:cs="Times New Roman"/>
                <w:b/>
                <w:bCs/>
                <w:sz w:val="24"/>
                <w:szCs w:val="24"/>
              </w:rPr>
            </w:pPr>
          </w:p>
          <w:p w:rsidR="00831A91" w:rsidRPr="00831A91" w:rsidRDefault="00831A91" w:rsidP="00831A91">
            <w:pPr>
              <w:spacing w:line="240" w:lineRule="auto"/>
              <w:ind w:firstLineChars="64" w:firstLine="154"/>
              <w:rPr>
                <w:rFonts w:ascii="Times New Roman" w:eastAsia="宋体" w:hAnsi="Times New Roman" w:cs="Times New Roman"/>
                <w:b/>
                <w:bCs/>
                <w:sz w:val="24"/>
                <w:szCs w:val="24"/>
              </w:rPr>
            </w:pPr>
          </w:p>
          <w:p w:rsidR="00831A91" w:rsidRPr="00831A91" w:rsidRDefault="00831A91" w:rsidP="00831A91">
            <w:pPr>
              <w:spacing w:line="240" w:lineRule="auto"/>
              <w:ind w:firstLineChars="0" w:firstLine="0"/>
              <w:jc w:val="center"/>
              <w:rPr>
                <w:rFonts w:ascii="Times New Roman" w:eastAsia="宋体" w:hAnsi="Times New Roman" w:cs="Times New Roman"/>
                <w:b/>
                <w:bCs/>
                <w:sz w:val="24"/>
                <w:szCs w:val="24"/>
              </w:rPr>
            </w:pPr>
            <w:r w:rsidRPr="00831A91">
              <w:rPr>
                <w:rFonts w:ascii="Times New Roman" w:eastAsia="宋体" w:hAnsi="Times New Roman" w:cs="Times New Roman" w:hint="eastAsia"/>
                <w:b/>
                <w:bCs/>
                <w:sz w:val="24"/>
                <w:szCs w:val="24"/>
              </w:rPr>
              <w:t>审核</w:t>
            </w:r>
          </w:p>
          <w:p w:rsidR="00831A91" w:rsidRPr="00831A91" w:rsidRDefault="00831A91" w:rsidP="00831A91">
            <w:pPr>
              <w:spacing w:line="240" w:lineRule="auto"/>
              <w:ind w:firstLineChars="0" w:firstLine="0"/>
              <w:jc w:val="center"/>
              <w:rPr>
                <w:rFonts w:ascii="Times New Roman" w:eastAsia="宋体" w:hAnsi="Times New Roman" w:cs="Times New Roman"/>
                <w:b/>
                <w:bCs/>
                <w:sz w:val="24"/>
                <w:szCs w:val="24"/>
              </w:rPr>
            </w:pPr>
            <w:r w:rsidRPr="00831A91">
              <w:rPr>
                <w:rFonts w:ascii="Times New Roman" w:eastAsia="宋体" w:hAnsi="Times New Roman" w:cs="Times New Roman" w:hint="eastAsia"/>
                <w:b/>
                <w:bCs/>
                <w:sz w:val="24"/>
                <w:szCs w:val="24"/>
              </w:rPr>
              <w:t>小组</w:t>
            </w:r>
          </w:p>
          <w:p w:rsidR="00831A91" w:rsidRPr="00831A91" w:rsidRDefault="00831A91" w:rsidP="00831A91">
            <w:pPr>
              <w:spacing w:line="240" w:lineRule="auto"/>
              <w:ind w:firstLineChars="0" w:firstLine="0"/>
              <w:jc w:val="center"/>
              <w:rPr>
                <w:rFonts w:ascii="Times New Roman" w:eastAsia="宋体" w:hAnsi="Times New Roman" w:cs="Times New Roman"/>
                <w:b/>
                <w:bCs/>
                <w:sz w:val="24"/>
                <w:szCs w:val="24"/>
              </w:rPr>
            </w:pPr>
            <w:r w:rsidRPr="00831A91">
              <w:rPr>
                <w:rFonts w:ascii="Times New Roman" w:eastAsia="宋体" w:hAnsi="Times New Roman" w:cs="Times New Roman" w:hint="eastAsia"/>
                <w:b/>
                <w:bCs/>
                <w:sz w:val="24"/>
                <w:szCs w:val="24"/>
              </w:rPr>
              <w:t>成员</w:t>
            </w:r>
          </w:p>
          <w:p w:rsidR="00831A91" w:rsidRPr="00831A91" w:rsidRDefault="00831A91" w:rsidP="00831A91">
            <w:pPr>
              <w:spacing w:line="240" w:lineRule="auto"/>
              <w:ind w:firstLineChars="0" w:firstLine="0"/>
              <w:jc w:val="center"/>
              <w:rPr>
                <w:rFonts w:ascii="Times New Roman" w:eastAsia="宋体" w:hAnsi="Times New Roman" w:cs="Times New Roman"/>
                <w:b/>
                <w:bCs/>
                <w:sz w:val="24"/>
                <w:szCs w:val="24"/>
              </w:rPr>
            </w:pPr>
            <w:r w:rsidRPr="00831A91">
              <w:rPr>
                <w:rFonts w:ascii="Times New Roman" w:eastAsia="宋体" w:hAnsi="Times New Roman" w:cs="Times New Roman" w:hint="eastAsia"/>
                <w:b/>
                <w:bCs/>
                <w:sz w:val="24"/>
                <w:szCs w:val="24"/>
              </w:rPr>
              <w:t>以及</w:t>
            </w:r>
          </w:p>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r w:rsidRPr="00831A91">
              <w:rPr>
                <w:rFonts w:ascii="Times New Roman" w:eastAsia="宋体" w:hAnsi="Times New Roman" w:cs="Times New Roman" w:hint="eastAsia"/>
                <w:b/>
                <w:bCs/>
                <w:sz w:val="24"/>
                <w:szCs w:val="24"/>
              </w:rPr>
              <w:t>职称</w:t>
            </w: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r w:rsidRPr="00831A91">
              <w:rPr>
                <w:rFonts w:ascii="Times New Roman" w:eastAsia="宋体" w:hAnsi="Times New Roman" w:cs="Times New Roman" w:hint="eastAsia"/>
                <w:b/>
                <w:bCs/>
                <w:sz w:val="28"/>
                <w:szCs w:val="24"/>
              </w:rPr>
              <w:t>姓</w:t>
            </w:r>
            <w:r w:rsidRPr="00831A91">
              <w:rPr>
                <w:rFonts w:ascii="Times New Roman" w:eastAsia="宋体" w:hAnsi="Times New Roman" w:cs="Times New Roman" w:hint="eastAsia"/>
                <w:b/>
                <w:bCs/>
                <w:sz w:val="28"/>
                <w:szCs w:val="24"/>
              </w:rPr>
              <w:t xml:space="preserve">    </w:t>
            </w:r>
            <w:r w:rsidRPr="00831A91">
              <w:rPr>
                <w:rFonts w:ascii="Times New Roman" w:eastAsia="宋体" w:hAnsi="Times New Roman" w:cs="Times New Roman" w:hint="eastAsia"/>
                <w:b/>
                <w:bCs/>
                <w:sz w:val="28"/>
                <w:szCs w:val="24"/>
              </w:rPr>
              <w:t>名</w:t>
            </w: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r w:rsidRPr="00831A91">
              <w:rPr>
                <w:rFonts w:ascii="Times New Roman" w:eastAsia="宋体" w:hAnsi="Times New Roman" w:cs="Times New Roman" w:hint="eastAsia"/>
                <w:b/>
                <w:bCs/>
                <w:sz w:val="28"/>
                <w:szCs w:val="24"/>
              </w:rPr>
              <w:t>职</w:t>
            </w:r>
            <w:r w:rsidRPr="00831A91">
              <w:rPr>
                <w:rFonts w:ascii="Times New Roman" w:eastAsia="宋体" w:hAnsi="Times New Roman" w:cs="Times New Roman" w:hint="eastAsia"/>
                <w:b/>
                <w:bCs/>
                <w:sz w:val="28"/>
                <w:szCs w:val="24"/>
              </w:rPr>
              <w:t xml:space="preserve">    </w:t>
            </w:r>
            <w:r w:rsidRPr="00831A91">
              <w:rPr>
                <w:rFonts w:ascii="Times New Roman" w:eastAsia="宋体" w:hAnsi="Times New Roman" w:cs="Times New Roman" w:hint="eastAsia"/>
                <w:b/>
                <w:bCs/>
                <w:sz w:val="28"/>
                <w:szCs w:val="24"/>
              </w:rPr>
              <w:t>称</w:t>
            </w:r>
          </w:p>
        </w:tc>
      </w:tr>
      <w:tr w:rsidR="00831A91" w:rsidRPr="00831A91" w:rsidTr="006D6FCF">
        <w:trPr>
          <w:cantSplit/>
        </w:trPr>
        <w:tc>
          <w:tcPr>
            <w:tcW w:w="900" w:type="dxa"/>
            <w:vMerge/>
          </w:tcPr>
          <w:p w:rsidR="00831A91" w:rsidRPr="00831A91" w:rsidRDefault="00831A91" w:rsidP="00831A91">
            <w:pPr>
              <w:spacing w:line="240" w:lineRule="auto"/>
              <w:ind w:firstLineChars="0" w:firstLine="0"/>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r>
      <w:tr w:rsidR="00831A91" w:rsidRPr="00831A91" w:rsidTr="006D6FCF">
        <w:trPr>
          <w:cantSplit/>
        </w:trPr>
        <w:tc>
          <w:tcPr>
            <w:tcW w:w="900" w:type="dxa"/>
            <w:vMerge/>
          </w:tcPr>
          <w:p w:rsidR="00831A91" w:rsidRPr="00831A91" w:rsidRDefault="00831A91" w:rsidP="00831A91">
            <w:pPr>
              <w:spacing w:line="240" w:lineRule="auto"/>
              <w:ind w:firstLineChars="0" w:firstLine="0"/>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r>
      <w:tr w:rsidR="00831A91" w:rsidRPr="00831A91" w:rsidTr="006D6FCF">
        <w:trPr>
          <w:cantSplit/>
          <w:trHeight w:val="399"/>
        </w:trPr>
        <w:tc>
          <w:tcPr>
            <w:tcW w:w="900" w:type="dxa"/>
            <w:vMerge/>
          </w:tcPr>
          <w:p w:rsidR="00831A91" w:rsidRPr="00831A91" w:rsidRDefault="00831A91" w:rsidP="00831A91">
            <w:pPr>
              <w:spacing w:line="240" w:lineRule="auto"/>
              <w:ind w:firstLineChars="0" w:firstLine="0"/>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r>
      <w:tr w:rsidR="00831A91" w:rsidRPr="00831A91" w:rsidTr="006D6FCF">
        <w:trPr>
          <w:cantSplit/>
          <w:trHeight w:val="399"/>
        </w:trPr>
        <w:tc>
          <w:tcPr>
            <w:tcW w:w="900" w:type="dxa"/>
            <w:vMerge/>
          </w:tcPr>
          <w:p w:rsidR="00831A91" w:rsidRPr="00831A91" w:rsidRDefault="00831A91" w:rsidP="00831A91">
            <w:pPr>
              <w:spacing w:line="240" w:lineRule="auto"/>
              <w:ind w:firstLineChars="0" w:firstLine="0"/>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r>
      <w:tr w:rsidR="00831A91" w:rsidRPr="00831A91" w:rsidTr="006D6FCF">
        <w:trPr>
          <w:cantSplit/>
          <w:trHeight w:val="399"/>
        </w:trPr>
        <w:tc>
          <w:tcPr>
            <w:tcW w:w="900" w:type="dxa"/>
            <w:vMerge/>
          </w:tcPr>
          <w:p w:rsidR="00831A91" w:rsidRPr="00831A91" w:rsidRDefault="00831A91" w:rsidP="00831A91">
            <w:pPr>
              <w:spacing w:line="240" w:lineRule="auto"/>
              <w:ind w:firstLineChars="0" w:firstLine="0"/>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c>
          <w:tcPr>
            <w:tcW w:w="2880" w:type="dxa"/>
          </w:tcPr>
          <w:p w:rsidR="00831A91" w:rsidRPr="00831A91" w:rsidRDefault="00831A91" w:rsidP="00831A91">
            <w:pPr>
              <w:spacing w:line="240" w:lineRule="auto"/>
              <w:ind w:firstLineChars="0" w:firstLine="0"/>
              <w:jc w:val="center"/>
              <w:rPr>
                <w:rFonts w:ascii="Times New Roman" w:eastAsia="宋体" w:hAnsi="Times New Roman" w:cs="Times New Roman"/>
                <w:b/>
                <w:bCs/>
                <w:sz w:val="28"/>
                <w:szCs w:val="24"/>
              </w:rPr>
            </w:pPr>
          </w:p>
        </w:tc>
      </w:tr>
    </w:tbl>
    <w:p w:rsidR="00831A91" w:rsidRDefault="00831A91" w:rsidP="00831A91">
      <w:pPr>
        <w:spacing w:line="440" w:lineRule="exact"/>
        <w:ind w:firstLine="600"/>
        <w:jc w:val="center"/>
        <w:rPr>
          <w:rFonts w:ascii="黑体" w:eastAsia="黑体" w:hAnsi="黑体"/>
          <w:sz w:val="30"/>
          <w:szCs w:val="30"/>
        </w:rPr>
      </w:pPr>
    </w:p>
    <w:p w:rsidR="00831A91" w:rsidRDefault="00831A91">
      <w:pPr>
        <w:widowControl/>
        <w:spacing w:line="240" w:lineRule="auto"/>
        <w:ind w:firstLineChars="0" w:firstLine="0"/>
        <w:jc w:val="left"/>
        <w:rPr>
          <w:rFonts w:ascii="黑体" w:eastAsia="黑体" w:hAnsi="黑体"/>
          <w:sz w:val="30"/>
          <w:szCs w:val="30"/>
        </w:rPr>
      </w:pPr>
      <w:r>
        <w:rPr>
          <w:rFonts w:ascii="黑体" w:eastAsia="黑体" w:hAnsi="黑体"/>
          <w:sz w:val="30"/>
          <w:szCs w:val="30"/>
        </w:rPr>
        <w:br w:type="page"/>
      </w:r>
    </w:p>
    <w:sdt>
      <w:sdtPr>
        <w:rPr>
          <w:rFonts w:asciiTheme="minorHAnsi" w:eastAsiaTheme="minorEastAsia" w:hAnsiTheme="minorHAnsi" w:cstheme="minorBidi"/>
          <w:b w:val="0"/>
          <w:bCs w:val="0"/>
          <w:color w:val="auto"/>
          <w:kern w:val="2"/>
          <w:sz w:val="21"/>
          <w:szCs w:val="22"/>
          <w:lang w:val="zh-CN"/>
        </w:rPr>
        <w:id w:val="801812390"/>
        <w:docPartObj>
          <w:docPartGallery w:val="Table of Contents"/>
          <w:docPartUnique/>
        </w:docPartObj>
      </w:sdtPr>
      <w:sdtEndPr>
        <w:rPr>
          <w:rFonts w:asciiTheme="minorEastAsia" w:hAnsiTheme="minorEastAsia"/>
          <w:szCs w:val="21"/>
        </w:rPr>
      </w:sdtEndPr>
      <w:sdtContent>
        <w:p w:rsidR="00831A91" w:rsidRPr="00831A91" w:rsidRDefault="00831A91" w:rsidP="00831A91">
          <w:pPr>
            <w:pStyle w:val="TOC"/>
            <w:ind w:firstLine="420"/>
            <w:jc w:val="center"/>
            <w:rPr>
              <w:rFonts w:ascii="黑体" w:eastAsia="黑体" w:hAnsi="黑体"/>
              <w:sz w:val="30"/>
              <w:szCs w:val="30"/>
            </w:rPr>
          </w:pPr>
          <w:r w:rsidRPr="00831A91">
            <w:rPr>
              <w:rFonts w:ascii="黑体" w:eastAsia="黑体" w:hAnsi="黑体"/>
              <w:sz w:val="30"/>
              <w:szCs w:val="30"/>
              <w:lang w:val="zh-CN"/>
            </w:rPr>
            <w:t>目录</w:t>
          </w:r>
        </w:p>
        <w:p w:rsidR="00831A91" w:rsidRPr="00831A91" w:rsidRDefault="00831A91">
          <w:pPr>
            <w:pStyle w:val="10"/>
            <w:ind w:firstLine="420"/>
            <w:rPr>
              <w:rFonts w:asciiTheme="minorEastAsia" w:hAnsiTheme="minorEastAsia"/>
              <w:noProof/>
              <w:kern w:val="2"/>
              <w:sz w:val="21"/>
              <w:szCs w:val="21"/>
            </w:rPr>
          </w:pPr>
          <w:r w:rsidRPr="00831A91">
            <w:rPr>
              <w:rFonts w:asciiTheme="minorEastAsia" w:hAnsiTheme="minorEastAsia"/>
              <w:sz w:val="21"/>
              <w:szCs w:val="21"/>
            </w:rPr>
            <w:fldChar w:fldCharType="begin"/>
          </w:r>
          <w:r w:rsidRPr="00831A91">
            <w:rPr>
              <w:rFonts w:asciiTheme="minorEastAsia" w:hAnsiTheme="minorEastAsia"/>
              <w:sz w:val="21"/>
              <w:szCs w:val="21"/>
            </w:rPr>
            <w:instrText xml:space="preserve"> TOC \o "1-3" \h \z \u </w:instrText>
          </w:r>
          <w:r w:rsidRPr="00831A91">
            <w:rPr>
              <w:rFonts w:asciiTheme="minorEastAsia" w:hAnsiTheme="minorEastAsia"/>
              <w:sz w:val="21"/>
              <w:szCs w:val="21"/>
            </w:rPr>
            <w:fldChar w:fldCharType="separate"/>
          </w:r>
          <w:hyperlink w:anchor="_Toc462270863" w:history="1">
            <w:r w:rsidRPr="00831A91">
              <w:rPr>
                <w:rStyle w:val="a9"/>
                <w:rFonts w:asciiTheme="minorEastAsia" w:hAnsiTheme="minorEastAsia"/>
                <w:noProof/>
                <w:sz w:val="21"/>
                <w:szCs w:val="21"/>
              </w:rPr>
              <w:t>1.</w:t>
            </w:r>
            <w:r w:rsidRPr="00831A91">
              <w:rPr>
                <w:rFonts w:asciiTheme="minorEastAsia" w:hAnsiTheme="minorEastAsia"/>
                <w:noProof/>
                <w:kern w:val="2"/>
                <w:sz w:val="21"/>
                <w:szCs w:val="21"/>
              </w:rPr>
              <w:tab/>
            </w:r>
            <w:r w:rsidRPr="00831A91">
              <w:rPr>
                <w:rStyle w:val="a9"/>
                <w:rFonts w:asciiTheme="minorEastAsia" w:hAnsiTheme="minorEastAsia" w:hint="eastAsia"/>
                <w:noProof/>
                <w:sz w:val="21"/>
                <w:szCs w:val="21"/>
              </w:rPr>
              <w:t>课题来源及项目名称</w:t>
            </w:r>
            <w:r w:rsidRPr="00831A91">
              <w:rPr>
                <w:rFonts w:asciiTheme="minorEastAsia" w:hAnsiTheme="minorEastAsia"/>
                <w:noProof/>
                <w:webHidden/>
                <w:sz w:val="21"/>
                <w:szCs w:val="21"/>
              </w:rPr>
              <w:tab/>
            </w:r>
            <w:r w:rsidRPr="00831A91">
              <w:rPr>
                <w:rFonts w:asciiTheme="minorEastAsia" w:hAnsiTheme="minorEastAsia"/>
                <w:noProof/>
                <w:webHidden/>
                <w:sz w:val="21"/>
                <w:szCs w:val="21"/>
              </w:rPr>
              <w:fldChar w:fldCharType="begin"/>
            </w:r>
            <w:r w:rsidRPr="00831A91">
              <w:rPr>
                <w:rFonts w:asciiTheme="minorEastAsia" w:hAnsiTheme="minorEastAsia"/>
                <w:noProof/>
                <w:webHidden/>
                <w:sz w:val="21"/>
                <w:szCs w:val="21"/>
              </w:rPr>
              <w:instrText xml:space="preserve"> PAGEREF _Toc462270863 \h </w:instrText>
            </w:r>
            <w:r w:rsidRPr="00831A91">
              <w:rPr>
                <w:rFonts w:asciiTheme="minorEastAsia" w:hAnsiTheme="minorEastAsia"/>
                <w:noProof/>
                <w:webHidden/>
                <w:sz w:val="21"/>
                <w:szCs w:val="21"/>
              </w:rPr>
            </w:r>
            <w:r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3</w:t>
            </w:r>
            <w:r w:rsidRPr="00831A91">
              <w:rPr>
                <w:rFonts w:asciiTheme="minorEastAsia" w:hAnsiTheme="minorEastAsia"/>
                <w:noProof/>
                <w:webHidden/>
                <w:sz w:val="21"/>
                <w:szCs w:val="21"/>
              </w:rPr>
              <w:fldChar w:fldCharType="end"/>
            </w:r>
          </w:hyperlink>
        </w:p>
        <w:p w:rsidR="00831A91" w:rsidRPr="00831A91" w:rsidRDefault="00172B5A">
          <w:pPr>
            <w:pStyle w:val="10"/>
            <w:ind w:firstLine="440"/>
            <w:rPr>
              <w:rFonts w:asciiTheme="minorEastAsia" w:hAnsiTheme="minorEastAsia"/>
              <w:noProof/>
              <w:kern w:val="2"/>
              <w:sz w:val="21"/>
              <w:szCs w:val="21"/>
            </w:rPr>
          </w:pPr>
          <w:hyperlink w:anchor="_Toc462270864" w:history="1">
            <w:r w:rsidR="00831A91" w:rsidRPr="00831A91">
              <w:rPr>
                <w:rStyle w:val="a9"/>
                <w:rFonts w:asciiTheme="minorEastAsia" w:hAnsiTheme="minorEastAsia"/>
                <w:noProof/>
                <w:sz w:val="21"/>
                <w:szCs w:val="21"/>
              </w:rPr>
              <w:t>2.</w:t>
            </w:r>
            <w:r w:rsidR="00831A91" w:rsidRPr="00831A91">
              <w:rPr>
                <w:rFonts w:asciiTheme="minorEastAsia" w:hAnsiTheme="minorEastAsia"/>
                <w:noProof/>
                <w:kern w:val="2"/>
                <w:sz w:val="21"/>
                <w:szCs w:val="21"/>
              </w:rPr>
              <w:tab/>
            </w:r>
            <w:r w:rsidR="00831A91" w:rsidRPr="00831A91">
              <w:rPr>
                <w:rStyle w:val="a9"/>
                <w:rFonts w:asciiTheme="minorEastAsia" w:hAnsiTheme="minorEastAsia" w:hint="eastAsia"/>
                <w:noProof/>
                <w:sz w:val="21"/>
                <w:szCs w:val="21"/>
              </w:rPr>
              <w:t>文献综述</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_Toc462270864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3</w:t>
            </w:r>
            <w:r w:rsidR="00831A91" w:rsidRPr="00831A91">
              <w:rPr>
                <w:rFonts w:asciiTheme="minorEastAsia" w:hAnsiTheme="minorEastAsia"/>
                <w:noProof/>
                <w:webHidden/>
                <w:sz w:val="21"/>
                <w:szCs w:val="21"/>
              </w:rPr>
              <w:fldChar w:fldCharType="end"/>
            </w:r>
          </w:hyperlink>
        </w:p>
        <w:p w:rsidR="00831A91" w:rsidRPr="00831A91" w:rsidRDefault="00172B5A">
          <w:pPr>
            <w:pStyle w:val="20"/>
            <w:tabs>
              <w:tab w:val="left" w:pos="1260"/>
            </w:tabs>
            <w:ind w:firstLine="440"/>
            <w:rPr>
              <w:rFonts w:asciiTheme="minorEastAsia" w:hAnsiTheme="minorEastAsia"/>
              <w:noProof/>
              <w:kern w:val="2"/>
              <w:sz w:val="21"/>
              <w:szCs w:val="21"/>
            </w:rPr>
          </w:pPr>
          <w:hyperlink w:anchor="_Toc462270865" w:history="1">
            <w:r w:rsidR="00831A91" w:rsidRPr="00831A91">
              <w:rPr>
                <w:rStyle w:val="a9"/>
                <w:rFonts w:asciiTheme="minorEastAsia" w:hAnsiTheme="minorEastAsia"/>
                <w:noProof/>
                <w:sz w:val="21"/>
                <w:szCs w:val="21"/>
              </w:rPr>
              <w:t>2.1</w:t>
            </w:r>
            <w:r w:rsidR="00831A91" w:rsidRPr="00831A91">
              <w:rPr>
                <w:rFonts w:asciiTheme="minorEastAsia" w:hAnsiTheme="minorEastAsia"/>
                <w:noProof/>
                <w:kern w:val="2"/>
                <w:sz w:val="21"/>
                <w:szCs w:val="21"/>
              </w:rPr>
              <w:tab/>
            </w:r>
            <w:r w:rsidR="00831A91" w:rsidRPr="00831A91">
              <w:rPr>
                <w:rStyle w:val="a9"/>
                <w:rFonts w:asciiTheme="minorEastAsia" w:hAnsiTheme="minorEastAsia" w:hint="eastAsia"/>
                <w:noProof/>
                <w:sz w:val="21"/>
                <w:szCs w:val="21"/>
              </w:rPr>
              <w:t>研究背景</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_Toc462270865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3</w:t>
            </w:r>
            <w:r w:rsidR="00831A91" w:rsidRPr="00831A91">
              <w:rPr>
                <w:rFonts w:asciiTheme="minorEastAsia" w:hAnsiTheme="minorEastAsia"/>
                <w:noProof/>
                <w:webHidden/>
                <w:sz w:val="21"/>
                <w:szCs w:val="21"/>
              </w:rPr>
              <w:fldChar w:fldCharType="end"/>
            </w:r>
          </w:hyperlink>
        </w:p>
        <w:p w:rsidR="00831A91" w:rsidRPr="00831A91" w:rsidRDefault="00172B5A">
          <w:pPr>
            <w:pStyle w:val="20"/>
            <w:tabs>
              <w:tab w:val="left" w:pos="1470"/>
            </w:tabs>
            <w:ind w:firstLine="440"/>
            <w:rPr>
              <w:rFonts w:asciiTheme="minorEastAsia" w:hAnsiTheme="minorEastAsia"/>
              <w:noProof/>
              <w:kern w:val="2"/>
              <w:sz w:val="21"/>
              <w:szCs w:val="21"/>
            </w:rPr>
          </w:pPr>
          <w:hyperlink w:anchor="_Toc462270866" w:history="1">
            <w:r w:rsidR="00831A91" w:rsidRPr="00831A91">
              <w:rPr>
                <w:rStyle w:val="a9"/>
                <w:rFonts w:asciiTheme="minorEastAsia" w:hAnsiTheme="minorEastAsia"/>
                <w:noProof/>
                <w:sz w:val="21"/>
                <w:szCs w:val="21"/>
              </w:rPr>
              <w:t>2.2.</w:t>
            </w:r>
            <w:r w:rsidR="00831A91" w:rsidRPr="00831A91">
              <w:rPr>
                <w:rFonts w:asciiTheme="minorEastAsia" w:hAnsiTheme="minorEastAsia"/>
                <w:noProof/>
                <w:kern w:val="2"/>
                <w:sz w:val="21"/>
                <w:szCs w:val="21"/>
              </w:rPr>
              <w:tab/>
            </w:r>
            <w:r w:rsidR="00831A91" w:rsidRPr="00831A91">
              <w:rPr>
                <w:rStyle w:val="a9"/>
                <w:rFonts w:asciiTheme="minorEastAsia" w:hAnsiTheme="minorEastAsia"/>
                <w:noProof/>
                <w:sz w:val="21"/>
                <w:szCs w:val="21"/>
              </w:rPr>
              <w:t>ELM</w:t>
            </w:r>
            <w:r w:rsidR="00831A91" w:rsidRPr="00831A91">
              <w:rPr>
                <w:rStyle w:val="a9"/>
                <w:rFonts w:asciiTheme="minorEastAsia" w:hAnsiTheme="minorEastAsia" w:hint="eastAsia"/>
                <w:noProof/>
                <w:sz w:val="21"/>
                <w:szCs w:val="21"/>
              </w:rPr>
              <w:t>神经网络理论研究情况</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_Toc462270866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4</w:t>
            </w:r>
            <w:r w:rsidR="00831A91" w:rsidRPr="00831A91">
              <w:rPr>
                <w:rFonts w:asciiTheme="minorEastAsia" w:hAnsiTheme="minorEastAsia"/>
                <w:noProof/>
                <w:webHidden/>
                <w:sz w:val="21"/>
                <w:szCs w:val="21"/>
              </w:rPr>
              <w:fldChar w:fldCharType="end"/>
            </w:r>
          </w:hyperlink>
        </w:p>
        <w:p w:rsidR="00831A91" w:rsidRPr="00831A91" w:rsidRDefault="00172B5A">
          <w:pPr>
            <w:pStyle w:val="20"/>
            <w:tabs>
              <w:tab w:val="left" w:pos="1470"/>
            </w:tabs>
            <w:ind w:firstLine="440"/>
            <w:rPr>
              <w:rFonts w:asciiTheme="minorEastAsia" w:hAnsiTheme="minorEastAsia"/>
              <w:noProof/>
              <w:kern w:val="2"/>
              <w:sz w:val="21"/>
              <w:szCs w:val="21"/>
            </w:rPr>
          </w:pPr>
          <w:hyperlink w:anchor="_Toc462270867" w:history="1">
            <w:r w:rsidR="00831A91" w:rsidRPr="00831A91">
              <w:rPr>
                <w:rStyle w:val="a9"/>
                <w:rFonts w:asciiTheme="minorEastAsia" w:hAnsiTheme="minorEastAsia"/>
                <w:noProof/>
                <w:sz w:val="21"/>
                <w:szCs w:val="21"/>
              </w:rPr>
              <w:t>2.3.</w:t>
            </w:r>
            <w:r w:rsidR="00831A91" w:rsidRPr="00831A91">
              <w:rPr>
                <w:rFonts w:asciiTheme="minorEastAsia" w:hAnsiTheme="minorEastAsia"/>
                <w:noProof/>
                <w:kern w:val="2"/>
                <w:sz w:val="21"/>
                <w:szCs w:val="21"/>
              </w:rPr>
              <w:tab/>
            </w:r>
            <w:r w:rsidR="00831A91" w:rsidRPr="00831A91">
              <w:rPr>
                <w:rStyle w:val="a9"/>
                <w:rFonts w:asciiTheme="minorEastAsia" w:hAnsiTheme="minorEastAsia" w:hint="eastAsia"/>
                <w:noProof/>
                <w:sz w:val="21"/>
                <w:szCs w:val="21"/>
              </w:rPr>
              <w:t>中心极限定理</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_Toc462270867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6</w:t>
            </w:r>
            <w:r w:rsidR="00831A91" w:rsidRPr="00831A91">
              <w:rPr>
                <w:rFonts w:asciiTheme="minorEastAsia" w:hAnsiTheme="minorEastAsia"/>
                <w:noProof/>
                <w:webHidden/>
                <w:sz w:val="21"/>
                <w:szCs w:val="21"/>
              </w:rPr>
              <w:fldChar w:fldCharType="end"/>
            </w:r>
          </w:hyperlink>
        </w:p>
        <w:p w:rsidR="00831A91" w:rsidRPr="00831A91" w:rsidRDefault="00172B5A">
          <w:pPr>
            <w:pStyle w:val="20"/>
            <w:tabs>
              <w:tab w:val="left" w:pos="1470"/>
            </w:tabs>
            <w:ind w:firstLine="440"/>
            <w:rPr>
              <w:rFonts w:asciiTheme="minorEastAsia" w:hAnsiTheme="minorEastAsia"/>
              <w:noProof/>
              <w:kern w:val="2"/>
              <w:sz w:val="21"/>
              <w:szCs w:val="21"/>
            </w:rPr>
          </w:pPr>
          <w:hyperlink w:anchor="_Toc462270868" w:history="1">
            <w:r w:rsidR="00831A91" w:rsidRPr="00831A91">
              <w:rPr>
                <w:rStyle w:val="a9"/>
                <w:rFonts w:asciiTheme="minorEastAsia" w:hAnsiTheme="minorEastAsia"/>
                <w:noProof/>
                <w:sz w:val="21"/>
                <w:szCs w:val="21"/>
              </w:rPr>
              <w:t>2.4.</w:t>
            </w:r>
            <w:r w:rsidR="00831A91" w:rsidRPr="00831A91">
              <w:rPr>
                <w:rFonts w:asciiTheme="minorEastAsia" w:hAnsiTheme="minorEastAsia"/>
                <w:noProof/>
                <w:kern w:val="2"/>
                <w:sz w:val="21"/>
                <w:szCs w:val="21"/>
              </w:rPr>
              <w:tab/>
            </w:r>
            <w:r w:rsidR="00831A91" w:rsidRPr="00831A91">
              <w:rPr>
                <w:rStyle w:val="a9"/>
                <w:rFonts w:asciiTheme="minorEastAsia" w:hAnsiTheme="minorEastAsia" w:hint="eastAsia"/>
                <w:noProof/>
                <w:sz w:val="21"/>
                <w:szCs w:val="21"/>
              </w:rPr>
              <w:t>信息熵理论</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_Toc462270868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6</w:t>
            </w:r>
            <w:r w:rsidR="00831A91" w:rsidRPr="00831A91">
              <w:rPr>
                <w:rFonts w:asciiTheme="minorEastAsia" w:hAnsiTheme="minorEastAsia"/>
                <w:noProof/>
                <w:webHidden/>
                <w:sz w:val="21"/>
                <w:szCs w:val="21"/>
              </w:rPr>
              <w:fldChar w:fldCharType="end"/>
            </w:r>
          </w:hyperlink>
        </w:p>
        <w:p w:rsidR="00831A91" w:rsidRPr="00831A91" w:rsidRDefault="00172B5A">
          <w:pPr>
            <w:pStyle w:val="20"/>
            <w:tabs>
              <w:tab w:val="left" w:pos="1470"/>
            </w:tabs>
            <w:ind w:firstLine="440"/>
            <w:rPr>
              <w:rFonts w:asciiTheme="minorEastAsia" w:hAnsiTheme="minorEastAsia"/>
              <w:noProof/>
              <w:kern w:val="2"/>
              <w:sz w:val="21"/>
              <w:szCs w:val="21"/>
            </w:rPr>
          </w:pPr>
          <w:hyperlink w:anchor="_Toc462270869" w:history="1">
            <w:r w:rsidR="00831A91" w:rsidRPr="00831A91">
              <w:rPr>
                <w:rStyle w:val="a9"/>
                <w:rFonts w:asciiTheme="minorEastAsia" w:hAnsiTheme="minorEastAsia"/>
                <w:noProof/>
                <w:sz w:val="21"/>
                <w:szCs w:val="21"/>
              </w:rPr>
              <w:t>2.5.</w:t>
            </w:r>
            <w:r w:rsidR="00831A91" w:rsidRPr="00831A91">
              <w:rPr>
                <w:rFonts w:asciiTheme="minorEastAsia" w:hAnsiTheme="minorEastAsia"/>
                <w:noProof/>
                <w:kern w:val="2"/>
                <w:sz w:val="21"/>
                <w:szCs w:val="21"/>
              </w:rPr>
              <w:tab/>
            </w:r>
            <w:r w:rsidR="00831A91" w:rsidRPr="00831A91">
              <w:rPr>
                <w:rStyle w:val="a9"/>
                <w:rFonts w:asciiTheme="minorEastAsia" w:hAnsiTheme="minorEastAsia" w:hint="eastAsia"/>
                <w:noProof/>
                <w:sz w:val="21"/>
                <w:szCs w:val="21"/>
              </w:rPr>
              <w:t>余弦相似定理</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_Toc462270869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7</w:t>
            </w:r>
            <w:r w:rsidR="00831A91" w:rsidRPr="00831A91">
              <w:rPr>
                <w:rFonts w:asciiTheme="minorEastAsia" w:hAnsiTheme="minorEastAsia"/>
                <w:noProof/>
                <w:webHidden/>
                <w:sz w:val="21"/>
                <w:szCs w:val="21"/>
              </w:rPr>
              <w:fldChar w:fldCharType="end"/>
            </w:r>
          </w:hyperlink>
        </w:p>
        <w:p w:rsidR="00831A91" w:rsidRPr="00831A91" w:rsidRDefault="00172B5A">
          <w:pPr>
            <w:pStyle w:val="20"/>
            <w:ind w:firstLine="440"/>
            <w:rPr>
              <w:rFonts w:asciiTheme="minorEastAsia" w:hAnsiTheme="minorEastAsia"/>
              <w:noProof/>
              <w:kern w:val="2"/>
              <w:sz w:val="21"/>
              <w:szCs w:val="21"/>
            </w:rPr>
          </w:pPr>
          <w:hyperlink w:anchor="_Toc462270870" w:history="1">
            <w:r w:rsidR="00831A91" w:rsidRPr="00831A91">
              <w:rPr>
                <w:rStyle w:val="a9"/>
                <w:rFonts w:asciiTheme="minorEastAsia" w:hAnsiTheme="minorEastAsia"/>
                <w:noProof/>
                <w:sz w:val="21"/>
                <w:szCs w:val="21"/>
              </w:rPr>
              <w:t xml:space="preserve">2.6. </w:t>
            </w:r>
            <w:r w:rsidR="00831A91" w:rsidRPr="00831A91">
              <w:rPr>
                <w:rStyle w:val="a9"/>
                <w:rFonts w:asciiTheme="minorEastAsia" w:hAnsiTheme="minorEastAsia" w:hint="eastAsia"/>
                <w:noProof/>
                <w:sz w:val="21"/>
                <w:szCs w:val="21"/>
              </w:rPr>
              <w:t>参考文献</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_Toc462270870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8</w:t>
            </w:r>
            <w:r w:rsidR="00831A91" w:rsidRPr="00831A91">
              <w:rPr>
                <w:rFonts w:asciiTheme="minorEastAsia" w:hAnsiTheme="minorEastAsia"/>
                <w:noProof/>
                <w:webHidden/>
                <w:sz w:val="21"/>
                <w:szCs w:val="21"/>
              </w:rPr>
              <w:fldChar w:fldCharType="end"/>
            </w:r>
          </w:hyperlink>
        </w:p>
        <w:p w:rsidR="00831A91" w:rsidRPr="00831A91" w:rsidRDefault="00172B5A">
          <w:pPr>
            <w:pStyle w:val="10"/>
            <w:ind w:firstLine="440"/>
            <w:rPr>
              <w:rFonts w:asciiTheme="minorEastAsia" w:hAnsiTheme="minorEastAsia"/>
              <w:noProof/>
              <w:kern w:val="2"/>
              <w:sz w:val="21"/>
              <w:szCs w:val="21"/>
            </w:rPr>
          </w:pPr>
          <w:hyperlink w:anchor="_Toc462270871" w:history="1">
            <w:r w:rsidR="00831A91" w:rsidRPr="00831A91">
              <w:rPr>
                <w:rStyle w:val="a9"/>
                <w:rFonts w:asciiTheme="minorEastAsia" w:hAnsiTheme="minorEastAsia"/>
                <w:noProof/>
                <w:sz w:val="21"/>
                <w:szCs w:val="21"/>
              </w:rPr>
              <w:t xml:space="preserve">3. </w:t>
            </w:r>
            <w:r w:rsidR="00831A91" w:rsidRPr="00831A91">
              <w:rPr>
                <w:rStyle w:val="a9"/>
                <w:rFonts w:asciiTheme="minorEastAsia" w:hAnsiTheme="minorEastAsia" w:hint="eastAsia"/>
                <w:noProof/>
                <w:sz w:val="21"/>
                <w:szCs w:val="21"/>
              </w:rPr>
              <w:t>研究计划</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_Toc462270871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10</w:t>
            </w:r>
            <w:r w:rsidR="00831A91" w:rsidRPr="00831A91">
              <w:rPr>
                <w:rFonts w:asciiTheme="minorEastAsia" w:hAnsiTheme="minorEastAsia"/>
                <w:noProof/>
                <w:webHidden/>
                <w:sz w:val="21"/>
                <w:szCs w:val="21"/>
              </w:rPr>
              <w:fldChar w:fldCharType="end"/>
            </w:r>
          </w:hyperlink>
        </w:p>
        <w:p w:rsidR="00831A91" w:rsidRPr="00831A91" w:rsidRDefault="00172B5A">
          <w:pPr>
            <w:pStyle w:val="20"/>
            <w:ind w:firstLine="440"/>
            <w:rPr>
              <w:rFonts w:asciiTheme="minorEastAsia" w:hAnsiTheme="minorEastAsia"/>
              <w:noProof/>
              <w:kern w:val="2"/>
              <w:sz w:val="21"/>
              <w:szCs w:val="21"/>
            </w:rPr>
          </w:pPr>
          <w:hyperlink w:anchor="_Toc462270872" w:history="1">
            <w:r w:rsidR="00831A91" w:rsidRPr="00831A91">
              <w:rPr>
                <w:rStyle w:val="a9"/>
                <w:rFonts w:asciiTheme="minorEastAsia" w:hAnsiTheme="minorEastAsia"/>
                <w:noProof/>
                <w:sz w:val="21"/>
                <w:szCs w:val="21"/>
              </w:rPr>
              <w:t xml:space="preserve">3.1. </w:t>
            </w:r>
            <w:r w:rsidR="00831A91" w:rsidRPr="00831A91">
              <w:rPr>
                <w:rStyle w:val="a9"/>
                <w:rFonts w:asciiTheme="minorEastAsia" w:hAnsiTheme="minorEastAsia" w:hint="eastAsia"/>
                <w:noProof/>
                <w:sz w:val="21"/>
                <w:szCs w:val="21"/>
              </w:rPr>
              <w:t>选题的目的及意义</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_Toc462270872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10</w:t>
            </w:r>
            <w:r w:rsidR="00831A91" w:rsidRPr="00831A91">
              <w:rPr>
                <w:rFonts w:asciiTheme="minorEastAsia" w:hAnsiTheme="minorEastAsia"/>
                <w:noProof/>
                <w:webHidden/>
                <w:sz w:val="21"/>
                <w:szCs w:val="21"/>
              </w:rPr>
              <w:fldChar w:fldCharType="end"/>
            </w:r>
          </w:hyperlink>
        </w:p>
        <w:p w:rsidR="00831A91" w:rsidRPr="00831A91" w:rsidRDefault="00172B5A">
          <w:pPr>
            <w:pStyle w:val="20"/>
            <w:ind w:firstLine="440"/>
            <w:rPr>
              <w:rFonts w:asciiTheme="minorEastAsia" w:hAnsiTheme="minorEastAsia"/>
              <w:noProof/>
              <w:kern w:val="2"/>
              <w:sz w:val="21"/>
              <w:szCs w:val="21"/>
            </w:rPr>
          </w:pPr>
          <w:hyperlink w:anchor="_Toc462270873" w:history="1">
            <w:r w:rsidR="00831A91" w:rsidRPr="00831A91">
              <w:rPr>
                <w:rStyle w:val="a9"/>
                <w:rFonts w:asciiTheme="minorEastAsia" w:hAnsiTheme="minorEastAsia"/>
                <w:noProof/>
                <w:sz w:val="21"/>
                <w:szCs w:val="21"/>
              </w:rPr>
              <w:t xml:space="preserve">3.2. </w:t>
            </w:r>
            <w:r w:rsidR="00831A91" w:rsidRPr="00831A91">
              <w:rPr>
                <w:rStyle w:val="a9"/>
                <w:rFonts w:asciiTheme="minorEastAsia" w:hAnsiTheme="minorEastAsia" w:hint="eastAsia"/>
                <w:noProof/>
                <w:sz w:val="21"/>
                <w:szCs w:val="21"/>
              </w:rPr>
              <w:t>主要研究内容</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_Toc462270873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11</w:t>
            </w:r>
            <w:r w:rsidR="00831A91" w:rsidRPr="00831A91">
              <w:rPr>
                <w:rFonts w:asciiTheme="minorEastAsia" w:hAnsiTheme="minorEastAsia"/>
                <w:noProof/>
                <w:webHidden/>
                <w:sz w:val="21"/>
                <w:szCs w:val="21"/>
              </w:rPr>
              <w:fldChar w:fldCharType="end"/>
            </w:r>
          </w:hyperlink>
        </w:p>
        <w:p w:rsidR="00831A91" w:rsidRPr="00831A91" w:rsidRDefault="00172B5A">
          <w:pPr>
            <w:pStyle w:val="20"/>
            <w:ind w:firstLine="440"/>
            <w:rPr>
              <w:rFonts w:asciiTheme="minorEastAsia" w:hAnsiTheme="minorEastAsia"/>
              <w:noProof/>
              <w:kern w:val="2"/>
              <w:sz w:val="21"/>
              <w:szCs w:val="21"/>
            </w:rPr>
          </w:pPr>
          <w:hyperlink w:anchor="_Toc462270874" w:history="1">
            <w:r w:rsidR="00831A91" w:rsidRPr="00831A91">
              <w:rPr>
                <w:rStyle w:val="a9"/>
                <w:rFonts w:asciiTheme="minorEastAsia" w:hAnsiTheme="minorEastAsia"/>
                <w:noProof/>
                <w:sz w:val="21"/>
                <w:szCs w:val="21"/>
              </w:rPr>
              <w:t xml:space="preserve">3.3. </w:t>
            </w:r>
            <w:r w:rsidR="00831A91" w:rsidRPr="00831A91">
              <w:rPr>
                <w:rStyle w:val="a9"/>
                <w:rFonts w:asciiTheme="minorEastAsia" w:hAnsiTheme="minorEastAsia" w:hint="eastAsia"/>
                <w:noProof/>
                <w:sz w:val="21"/>
                <w:szCs w:val="21"/>
              </w:rPr>
              <w:t>研究方案</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_Toc462270874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11</w:t>
            </w:r>
            <w:r w:rsidR="00831A91" w:rsidRPr="00831A91">
              <w:rPr>
                <w:rFonts w:asciiTheme="minorEastAsia" w:hAnsiTheme="minorEastAsia"/>
                <w:noProof/>
                <w:webHidden/>
                <w:sz w:val="21"/>
                <w:szCs w:val="21"/>
              </w:rPr>
              <w:fldChar w:fldCharType="end"/>
            </w:r>
          </w:hyperlink>
        </w:p>
        <w:p w:rsidR="00831A91" w:rsidRPr="00831A91" w:rsidRDefault="00172B5A">
          <w:pPr>
            <w:pStyle w:val="30"/>
            <w:ind w:firstLine="440"/>
            <w:rPr>
              <w:rFonts w:asciiTheme="minorEastAsia" w:hAnsiTheme="minorEastAsia"/>
              <w:noProof/>
              <w:kern w:val="2"/>
              <w:sz w:val="21"/>
              <w:szCs w:val="21"/>
            </w:rPr>
          </w:pPr>
          <w:hyperlink w:anchor="_Toc462270875" w:history="1">
            <w:r w:rsidR="00831A91" w:rsidRPr="00831A91">
              <w:rPr>
                <w:rStyle w:val="a9"/>
                <w:rFonts w:asciiTheme="minorEastAsia" w:hAnsiTheme="minorEastAsia"/>
                <w:noProof/>
                <w:sz w:val="21"/>
                <w:szCs w:val="21"/>
              </w:rPr>
              <w:t xml:space="preserve">3.3.1. </w:t>
            </w:r>
            <w:r w:rsidR="00831A91" w:rsidRPr="00831A91">
              <w:rPr>
                <w:rStyle w:val="a9"/>
                <w:rFonts w:asciiTheme="minorEastAsia" w:hAnsiTheme="minorEastAsia" w:hint="eastAsia"/>
                <w:noProof/>
                <w:sz w:val="21"/>
                <w:szCs w:val="21"/>
              </w:rPr>
              <w:t>技术方案</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_Toc462270875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11</w:t>
            </w:r>
            <w:r w:rsidR="00831A91" w:rsidRPr="00831A91">
              <w:rPr>
                <w:rFonts w:asciiTheme="minorEastAsia" w:hAnsiTheme="minorEastAsia"/>
                <w:noProof/>
                <w:webHidden/>
                <w:sz w:val="21"/>
                <w:szCs w:val="21"/>
              </w:rPr>
              <w:fldChar w:fldCharType="end"/>
            </w:r>
          </w:hyperlink>
        </w:p>
        <w:p w:rsidR="00831A91" w:rsidRPr="00831A91" w:rsidRDefault="00172B5A">
          <w:pPr>
            <w:pStyle w:val="30"/>
            <w:ind w:firstLine="440"/>
            <w:rPr>
              <w:rFonts w:asciiTheme="minorEastAsia" w:hAnsiTheme="minorEastAsia"/>
              <w:noProof/>
              <w:kern w:val="2"/>
              <w:sz w:val="21"/>
              <w:szCs w:val="21"/>
            </w:rPr>
          </w:pPr>
          <w:hyperlink w:anchor="_Toc462270876" w:history="1">
            <w:r w:rsidR="00831A91" w:rsidRPr="00831A91">
              <w:rPr>
                <w:rStyle w:val="a9"/>
                <w:rFonts w:asciiTheme="minorEastAsia" w:hAnsiTheme="minorEastAsia"/>
                <w:noProof/>
                <w:sz w:val="21"/>
                <w:szCs w:val="21"/>
              </w:rPr>
              <w:t xml:space="preserve">3.3.2. </w:t>
            </w:r>
            <w:r w:rsidR="00831A91" w:rsidRPr="00831A91">
              <w:rPr>
                <w:rStyle w:val="a9"/>
                <w:rFonts w:asciiTheme="minorEastAsia" w:hAnsiTheme="minorEastAsia" w:hint="eastAsia"/>
                <w:noProof/>
                <w:sz w:val="21"/>
                <w:szCs w:val="21"/>
              </w:rPr>
              <w:t>实施方案所需要的条件</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_Toc462270876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11</w:t>
            </w:r>
            <w:r w:rsidR="00831A91" w:rsidRPr="00831A91">
              <w:rPr>
                <w:rFonts w:asciiTheme="minorEastAsia" w:hAnsiTheme="minorEastAsia"/>
                <w:noProof/>
                <w:webHidden/>
                <w:sz w:val="21"/>
                <w:szCs w:val="21"/>
              </w:rPr>
              <w:fldChar w:fldCharType="end"/>
            </w:r>
          </w:hyperlink>
        </w:p>
        <w:p w:rsidR="00831A91" w:rsidRPr="00831A91" w:rsidRDefault="00172B5A">
          <w:pPr>
            <w:pStyle w:val="30"/>
            <w:ind w:firstLine="440"/>
            <w:rPr>
              <w:rFonts w:asciiTheme="minorEastAsia" w:hAnsiTheme="minorEastAsia"/>
              <w:noProof/>
              <w:kern w:val="2"/>
              <w:sz w:val="21"/>
              <w:szCs w:val="21"/>
            </w:rPr>
          </w:pPr>
          <w:hyperlink w:anchor="_Toc462270877" w:history="1">
            <w:r w:rsidR="00831A91" w:rsidRPr="00831A91">
              <w:rPr>
                <w:rStyle w:val="a9"/>
                <w:rFonts w:asciiTheme="minorEastAsia" w:hAnsiTheme="minorEastAsia"/>
                <w:noProof/>
                <w:sz w:val="21"/>
                <w:szCs w:val="21"/>
              </w:rPr>
              <w:t xml:space="preserve">3.3.3. </w:t>
            </w:r>
            <w:r w:rsidR="00831A91" w:rsidRPr="00831A91">
              <w:rPr>
                <w:rStyle w:val="a9"/>
                <w:rFonts w:asciiTheme="minorEastAsia" w:hAnsiTheme="minorEastAsia" w:hint="eastAsia"/>
                <w:noProof/>
                <w:sz w:val="21"/>
                <w:szCs w:val="21"/>
              </w:rPr>
              <w:t>拟解决的关键问题</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_Toc462270877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12</w:t>
            </w:r>
            <w:r w:rsidR="00831A91" w:rsidRPr="00831A91">
              <w:rPr>
                <w:rFonts w:asciiTheme="minorEastAsia" w:hAnsiTheme="minorEastAsia"/>
                <w:noProof/>
                <w:webHidden/>
                <w:sz w:val="21"/>
                <w:szCs w:val="21"/>
              </w:rPr>
              <w:fldChar w:fldCharType="end"/>
            </w:r>
          </w:hyperlink>
        </w:p>
        <w:p w:rsidR="00831A91" w:rsidRPr="00831A91" w:rsidRDefault="00172B5A">
          <w:pPr>
            <w:pStyle w:val="20"/>
            <w:ind w:firstLine="440"/>
            <w:rPr>
              <w:rFonts w:asciiTheme="minorEastAsia" w:hAnsiTheme="minorEastAsia"/>
              <w:noProof/>
              <w:kern w:val="2"/>
              <w:sz w:val="21"/>
              <w:szCs w:val="21"/>
            </w:rPr>
          </w:pPr>
          <w:hyperlink w:anchor="_Toc462270878" w:history="1">
            <w:r w:rsidR="00831A91" w:rsidRPr="00831A91">
              <w:rPr>
                <w:rStyle w:val="a9"/>
                <w:rFonts w:asciiTheme="minorEastAsia" w:hAnsiTheme="minorEastAsia"/>
                <w:noProof/>
                <w:sz w:val="21"/>
                <w:szCs w:val="21"/>
              </w:rPr>
              <w:t xml:space="preserve">3.4. </w:t>
            </w:r>
            <w:r w:rsidR="00831A91" w:rsidRPr="00831A91">
              <w:rPr>
                <w:rStyle w:val="a9"/>
                <w:rFonts w:asciiTheme="minorEastAsia" w:hAnsiTheme="minorEastAsia" w:hint="eastAsia"/>
                <w:noProof/>
                <w:sz w:val="21"/>
                <w:szCs w:val="21"/>
              </w:rPr>
              <w:t>课题难点分析</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_Toc462270878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12</w:t>
            </w:r>
            <w:r w:rsidR="00831A91" w:rsidRPr="00831A91">
              <w:rPr>
                <w:rFonts w:asciiTheme="minorEastAsia" w:hAnsiTheme="minorEastAsia"/>
                <w:noProof/>
                <w:webHidden/>
                <w:sz w:val="21"/>
                <w:szCs w:val="21"/>
              </w:rPr>
              <w:fldChar w:fldCharType="end"/>
            </w:r>
          </w:hyperlink>
        </w:p>
        <w:p w:rsidR="00831A91" w:rsidRPr="00831A91" w:rsidRDefault="00172B5A">
          <w:pPr>
            <w:pStyle w:val="20"/>
            <w:ind w:firstLine="440"/>
            <w:rPr>
              <w:rFonts w:asciiTheme="minorEastAsia" w:hAnsiTheme="minorEastAsia"/>
              <w:noProof/>
              <w:kern w:val="2"/>
              <w:sz w:val="21"/>
              <w:szCs w:val="21"/>
            </w:rPr>
          </w:pPr>
          <w:hyperlink w:anchor="_Toc462270879" w:history="1">
            <w:r w:rsidR="00831A91" w:rsidRPr="00831A91">
              <w:rPr>
                <w:rStyle w:val="a9"/>
                <w:rFonts w:asciiTheme="minorEastAsia" w:hAnsiTheme="minorEastAsia"/>
                <w:noProof/>
                <w:sz w:val="21"/>
                <w:szCs w:val="21"/>
              </w:rPr>
              <w:t xml:space="preserve">3.5. </w:t>
            </w:r>
            <w:r w:rsidR="00831A91" w:rsidRPr="00831A91">
              <w:rPr>
                <w:rStyle w:val="a9"/>
                <w:rFonts w:asciiTheme="minorEastAsia" w:hAnsiTheme="minorEastAsia" w:hint="eastAsia"/>
                <w:noProof/>
                <w:sz w:val="21"/>
                <w:szCs w:val="21"/>
              </w:rPr>
              <w:t>预期研究成果及创新点</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_Toc462270879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12</w:t>
            </w:r>
            <w:r w:rsidR="00831A91" w:rsidRPr="00831A91">
              <w:rPr>
                <w:rFonts w:asciiTheme="minorEastAsia" w:hAnsiTheme="minorEastAsia"/>
                <w:noProof/>
                <w:webHidden/>
                <w:sz w:val="21"/>
                <w:szCs w:val="21"/>
              </w:rPr>
              <w:fldChar w:fldCharType="end"/>
            </w:r>
          </w:hyperlink>
        </w:p>
        <w:p w:rsidR="00831A91" w:rsidRPr="00831A91" w:rsidRDefault="00172B5A">
          <w:pPr>
            <w:pStyle w:val="20"/>
            <w:ind w:firstLine="440"/>
            <w:rPr>
              <w:rFonts w:asciiTheme="minorEastAsia" w:hAnsiTheme="minorEastAsia"/>
              <w:noProof/>
              <w:kern w:val="2"/>
              <w:sz w:val="21"/>
              <w:szCs w:val="21"/>
            </w:rPr>
          </w:pPr>
          <w:hyperlink w:anchor="_Toc462270880" w:history="1">
            <w:r w:rsidR="00831A91" w:rsidRPr="00831A91">
              <w:rPr>
                <w:rStyle w:val="a9"/>
                <w:rFonts w:asciiTheme="minorEastAsia" w:hAnsiTheme="minorEastAsia"/>
                <w:noProof/>
                <w:sz w:val="21"/>
                <w:szCs w:val="21"/>
              </w:rPr>
              <w:t xml:space="preserve">3.6. </w:t>
            </w:r>
            <w:r w:rsidR="00831A91" w:rsidRPr="00831A91">
              <w:rPr>
                <w:rStyle w:val="a9"/>
                <w:rFonts w:asciiTheme="minorEastAsia" w:hAnsiTheme="minorEastAsia" w:hint="eastAsia"/>
                <w:noProof/>
                <w:sz w:val="21"/>
                <w:szCs w:val="21"/>
              </w:rPr>
              <w:t>工作计划进度</w:t>
            </w:r>
            <w:r w:rsidR="00831A91" w:rsidRPr="00831A91">
              <w:rPr>
                <w:rFonts w:asciiTheme="minorEastAsia" w:hAnsiTheme="minorEastAsia"/>
                <w:noProof/>
                <w:webHidden/>
                <w:sz w:val="21"/>
                <w:szCs w:val="21"/>
              </w:rPr>
              <w:tab/>
            </w:r>
            <w:r w:rsidR="00831A91" w:rsidRPr="00831A91">
              <w:rPr>
                <w:rFonts w:asciiTheme="minorEastAsia" w:hAnsiTheme="minorEastAsia"/>
                <w:noProof/>
                <w:webHidden/>
                <w:sz w:val="21"/>
                <w:szCs w:val="21"/>
              </w:rPr>
              <w:fldChar w:fldCharType="begin"/>
            </w:r>
            <w:r w:rsidR="00831A91" w:rsidRPr="00831A91">
              <w:rPr>
                <w:rFonts w:asciiTheme="minorEastAsia" w:hAnsiTheme="minorEastAsia"/>
                <w:noProof/>
                <w:webHidden/>
                <w:sz w:val="21"/>
                <w:szCs w:val="21"/>
              </w:rPr>
              <w:instrText xml:space="preserve"> PAGEREF _Toc462270880 \h </w:instrText>
            </w:r>
            <w:r w:rsidR="00831A91" w:rsidRPr="00831A91">
              <w:rPr>
                <w:rFonts w:asciiTheme="minorEastAsia" w:hAnsiTheme="minorEastAsia"/>
                <w:noProof/>
                <w:webHidden/>
                <w:sz w:val="21"/>
                <w:szCs w:val="21"/>
              </w:rPr>
            </w:r>
            <w:r w:rsidR="00831A91" w:rsidRPr="00831A91">
              <w:rPr>
                <w:rFonts w:asciiTheme="minorEastAsia" w:hAnsiTheme="minorEastAsia"/>
                <w:noProof/>
                <w:webHidden/>
                <w:sz w:val="21"/>
                <w:szCs w:val="21"/>
              </w:rPr>
              <w:fldChar w:fldCharType="separate"/>
            </w:r>
            <w:r w:rsidR="00C72890">
              <w:rPr>
                <w:rFonts w:asciiTheme="minorEastAsia" w:hAnsiTheme="minorEastAsia"/>
                <w:noProof/>
                <w:webHidden/>
                <w:sz w:val="21"/>
                <w:szCs w:val="21"/>
              </w:rPr>
              <w:t>12</w:t>
            </w:r>
            <w:r w:rsidR="00831A91" w:rsidRPr="00831A91">
              <w:rPr>
                <w:rFonts w:asciiTheme="minorEastAsia" w:hAnsiTheme="minorEastAsia"/>
                <w:noProof/>
                <w:webHidden/>
                <w:sz w:val="21"/>
                <w:szCs w:val="21"/>
              </w:rPr>
              <w:fldChar w:fldCharType="end"/>
            </w:r>
          </w:hyperlink>
        </w:p>
        <w:p w:rsidR="00831A91" w:rsidRPr="00831A91" w:rsidRDefault="00831A91">
          <w:pPr>
            <w:ind w:firstLine="422"/>
            <w:rPr>
              <w:rFonts w:asciiTheme="minorEastAsia" w:hAnsiTheme="minorEastAsia"/>
              <w:szCs w:val="21"/>
            </w:rPr>
          </w:pPr>
          <w:r w:rsidRPr="00831A91">
            <w:rPr>
              <w:rFonts w:asciiTheme="minorEastAsia" w:hAnsiTheme="minorEastAsia"/>
              <w:b/>
              <w:bCs/>
              <w:szCs w:val="21"/>
              <w:lang w:val="zh-CN"/>
            </w:rPr>
            <w:fldChar w:fldCharType="end"/>
          </w:r>
        </w:p>
      </w:sdtContent>
    </w:sdt>
    <w:p w:rsidR="00831A91" w:rsidRDefault="00831A91" w:rsidP="00831A91">
      <w:pPr>
        <w:spacing w:line="440" w:lineRule="exact"/>
        <w:ind w:firstLine="600"/>
        <w:jc w:val="center"/>
        <w:rPr>
          <w:rFonts w:ascii="黑体" w:eastAsia="黑体" w:hAnsi="黑体"/>
          <w:sz w:val="30"/>
          <w:szCs w:val="30"/>
        </w:rPr>
      </w:pPr>
    </w:p>
    <w:p w:rsidR="005A7461" w:rsidRPr="005A7461" w:rsidRDefault="00EA7EA0" w:rsidP="00084D52">
      <w:pPr>
        <w:widowControl/>
        <w:ind w:firstLine="420"/>
        <w:jc w:val="left"/>
      </w:pPr>
      <w:r>
        <w:br w:type="page"/>
      </w:r>
    </w:p>
    <w:p w:rsidR="006814DE" w:rsidRPr="00946F3B" w:rsidRDefault="006814DE" w:rsidP="00100F46">
      <w:pPr>
        <w:pStyle w:val="1"/>
        <w:numPr>
          <w:ilvl w:val="0"/>
          <w:numId w:val="20"/>
        </w:numPr>
        <w:ind w:firstLineChars="0"/>
      </w:pPr>
      <w:bookmarkStart w:id="1" w:name="_Toc462270863"/>
      <w:r w:rsidRPr="00946F3B">
        <w:rPr>
          <w:rFonts w:hint="eastAsia"/>
        </w:rPr>
        <w:lastRenderedPageBreak/>
        <w:t>课题来源及项目名称</w:t>
      </w:r>
      <w:bookmarkEnd w:id="1"/>
    </w:p>
    <w:p w:rsidR="005623F5" w:rsidRPr="005623F5" w:rsidRDefault="005623F5" w:rsidP="00100F46">
      <w:pPr>
        <w:pStyle w:val="a5"/>
        <w:spacing w:line="360" w:lineRule="exact"/>
        <w:ind w:left="357"/>
        <w:rPr>
          <w:rFonts w:asciiTheme="minorEastAsia" w:hAnsiTheme="minorEastAsia"/>
          <w:szCs w:val="21"/>
        </w:rPr>
      </w:pPr>
      <w:r w:rsidRPr="005623F5">
        <w:rPr>
          <w:rFonts w:asciiTheme="minorEastAsia" w:hAnsiTheme="minorEastAsia" w:hint="eastAsia"/>
          <w:szCs w:val="21"/>
        </w:rPr>
        <w:t>课题来源：国家自然科学基金项目《基于DEA的复杂化工过程能效分析与预测方法研究</w:t>
      </w:r>
      <w:r w:rsidRPr="005623F5">
        <w:rPr>
          <w:rFonts w:asciiTheme="minorEastAsia" w:hAnsiTheme="minorEastAsia"/>
          <w:szCs w:val="21"/>
        </w:rPr>
        <w:t>》61603025</w:t>
      </w:r>
    </w:p>
    <w:p w:rsidR="005623F5" w:rsidRPr="005623F5" w:rsidRDefault="005623F5" w:rsidP="00100F46">
      <w:pPr>
        <w:pStyle w:val="a5"/>
        <w:spacing w:line="360" w:lineRule="exact"/>
        <w:ind w:left="357"/>
        <w:rPr>
          <w:rFonts w:asciiTheme="minorEastAsia" w:hAnsiTheme="minorEastAsia"/>
          <w:szCs w:val="21"/>
        </w:rPr>
      </w:pPr>
      <w:r w:rsidRPr="005623F5">
        <w:rPr>
          <w:rFonts w:asciiTheme="minorEastAsia" w:hAnsiTheme="minorEastAsia" w:hint="eastAsia"/>
          <w:szCs w:val="21"/>
        </w:rPr>
        <w:t>项目名称</w:t>
      </w:r>
      <w:r w:rsidRPr="005623F5">
        <w:rPr>
          <w:rFonts w:asciiTheme="minorEastAsia" w:hAnsiTheme="minorEastAsia"/>
          <w:szCs w:val="21"/>
        </w:rPr>
        <w:t>：</w:t>
      </w:r>
      <w:r w:rsidRPr="005623F5">
        <w:rPr>
          <w:rFonts w:asciiTheme="minorEastAsia" w:hAnsiTheme="minorEastAsia" w:hint="eastAsia"/>
          <w:szCs w:val="21"/>
        </w:rPr>
        <w:t>ELM神经网络</w:t>
      </w:r>
      <w:r w:rsidRPr="005623F5">
        <w:rPr>
          <w:rFonts w:asciiTheme="minorEastAsia" w:hAnsiTheme="minorEastAsia"/>
          <w:szCs w:val="21"/>
        </w:rPr>
        <w:t>结构自组织的</w:t>
      </w:r>
      <w:ins w:id="2" w:author="微软用户" w:date="2016-09-21T20:53:00Z">
        <w:r w:rsidRPr="005623F5">
          <w:rPr>
            <w:rFonts w:asciiTheme="minorEastAsia" w:hAnsiTheme="minorEastAsia" w:hint="eastAsia"/>
            <w:szCs w:val="21"/>
          </w:rPr>
          <w:t>研究</w:t>
        </w:r>
        <w:r w:rsidRPr="005623F5">
          <w:rPr>
            <w:rFonts w:asciiTheme="minorEastAsia" w:hAnsiTheme="minorEastAsia"/>
            <w:szCs w:val="21"/>
          </w:rPr>
          <w:t>与应用</w:t>
        </w:r>
      </w:ins>
    </w:p>
    <w:p w:rsidR="006814DE" w:rsidRPr="00946F3B" w:rsidRDefault="006814DE" w:rsidP="00100F46">
      <w:pPr>
        <w:pStyle w:val="1"/>
        <w:numPr>
          <w:ilvl w:val="0"/>
          <w:numId w:val="20"/>
        </w:numPr>
        <w:ind w:firstLineChars="0"/>
      </w:pPr>
      <w:bookmarkStart w:id="3" w:name="_Toc462270864"/>
      <w:r w:rsidRPr="00946F3B">
        <w:rPr>
          <w:rFonts w:hint="eastAsia"/>
        </w:rPr>
        <w:t>文献综述</w:t>
      </w:r>
      <w:bookmarkEnd w:id="3"/>
    </w:p>
    <w:p w:rsidR="006814DE" w:rsidRPr="002C0525" w:rsidRDefault="00100F46" w:rsidP="00100F46">
      <w:pPr>
        <w:pStyle w:val="2"/>
        <w:numPr>
          <w:ilvl w:val="1"/>
          <w:numId w:val="20"/>
        </w:numPr>
        <w:ind w:firstLineChars="0"/>
        <w:rPr>
          <w:rFonts w:ascii="楷体" w:hAnsi="楷体"/>
          <w:b w:val="0"/>
          <w:szCs w:val="24"/>
        </w:rPr>
      </w:pPr>
      <w:bookmarkStart w:id="4" w:name="_Toc462270865"/>
      <w:r w:rsidRPr="002C0525">
        <w:rPr>
          <w:rFonts w:ascii="楷体" w:hAnsi="楷体" w:hint="eastAsia"/>
          <w:b w:val="0"/>
          <w:szCs w:val="24"/>
        </w:rPr>
        <w:t>研究背景</w:t>
      </w:r>
      <w:bookmarkEnd w:id="4"/>
    </w:p>
    <w:p w:rsidR="005623F5" w:rsidRPr="005623F5" w:rsidRDefault="005623F5" w:rsidP="00100F46">
      <w:pPr>
        <w:spacing w:line="360" w:lineRule="exact"/>
        <w:ind w:firstLine="420"/>
        <w:rPr>
          <w:ins w:id="5" w:author="微软用户" w:date="2016-09-21T20:51:00Z"/>
          <w:rFonts w:asciiTheme="minorEastAsia" w:hAnsiTheme="minorEastAsia"/>
          <w:szCs w:val="21"/>
        </w:rPr>
      </w:pPr>
      <w:r w:rsidRPr="005623F5">
        <w:rPr>
          <w:rFonts w:asciiTheme="minorEastAsia" w:hAnsiTheme="minorEastAsia" w:hint="eastAsia"/>
          <w:szCs w:val="21"/>
        </w:rPr>
        <w:t>神经网络是一门新兴的交叉学科，始于20世纪40年代，是人类智能研究的重要组成部分。人工神经网络是对人类大脑系统的一阶特性的描述。简单地讲，它是一个数学模型，可以用电子线路来实现，也可以用计算机程序来模拟，是人工智能研究的一种方法。它已广泛应用于脑科学，神经科学，认知科学，心理学，计算机科学，数学和物理学等领域。神经网络模型的最重要的优点是其灵活性，以模拟化学特性的非线性特性和能力通过学习输入和输出数据之间的关系来近似与高维数据的任何功能和技术的一个可接受的水平预测他们精度。</w:t>
      </w:r>
    </w:p>
    <w:p w:rsidR="005623F5" w:rsidRPr="005623F5" w:rsidRDefault="005623F5" w:rsidP="00100F46">
      <w:pPr>
        <w:spacing w:line="360" w:lineRule="exact"/>
        <w:ind w:firstLine="420"/>
        <w:rPr>
          <w:rFonts w:asciiTheme="minorEastAsia" w:hAnsiTheme="minorEastAsia"/>
          <w:szCs w:val="21"/>
        </w:rPr>
      </w:pPr>
      <w:r w:rsidRPr="005623F5">
        <w:rPr>
          <w:rFonts w:asciiTheme="minorEastAsia" w:hAnsiTheme="minorEastAsia" w:hint="eastAsia"/>
          <w:szCs w:val="21"/>
        </w:rPr>
        <w:t>在1986年</w:t>
      </w:r>
      <w:r w:rsidRPr="005623F5">
        <w:rPr>
          <w:rFonts w:asciiTheme="minorEastAsia" w:hAnsiTheme="minorEastAsia"/>
          <w:szCs w:val="21"/>
        </w:rPr>
        <w:t>，</w:t>
      </w:r>
      <w:r w:rsidRPr="005623F5">
        <w:rPr>
          <w:rFonts w:asciiTheme="minorEastAsia" w:hAnsiTheme="minorEastAsia" w:hint="eastAsia"/>
          <w:szCs w:val="21"/>
        </w:rPr>
        <w:t>R</w:t>
      </w:r>
      <w:r w:rsidRPr="005623F5">
        <w:rPr>
          <w:rFonts w:asciiTheme="minorEastAsia" w:hAnsiTheme="minorEastAsia"/>
          <w:szCs w:val="21"/>
        </w:rPr>
        <w:t>umelhart和</w:t>
      </w:r>
      <w:r w:rsidRPr="005623F5">
        <w:rPr>
          <w:rFonts w:asciiTheme="minorEastAsia" w:hAnsiTheme="minorEastAsia" w:hint="eastAsia"/>
          <w:szCs w:val="21"/>
        </w:rPr>
        <w:t>M</w:t>
      </w:r>
      <w:r w:rsidRPr="005623F5">
        <w:rPr>
          <w:rFonts w:asciiTheme="minorEastAsia" w:hAnsiTheme="minorEastAsia"/>
          <w:szCs w:val="21"/>
        </w:rPr>
        <w:t>cCelland为首的科学家提出了</w:t>
      </w:r>
      <w:r w:rsidRPr="005623F5">
        <w:rPr>
          <w:rFonts w:asciiTheme="minorEastAsia" w:hAnsiTheme="minorEastAsia" w:hint="eastAsia"/>
          <w:szCs w:val="21"/>
        </w:rPr>
        <w:t>BP（B</w:t>
      </w:r>
      <w:r w:rsidRPr="005623F5">
        <w:rPr>
          <w:rFonts w:asciiTheme="minorEastAsia" w:hAnsiTheme="minorEastAsia"/>
          <w:szCs w:val="21"/>
        </w:rPr>
        <w:t>ack Propagation）</w:t>
      </w:r>
      <w:r w:rsidRPr="005623F5">
        <w:rPr>
          <w:rFonts w:asciiTheme="minorEastAsia" w:hAnsiTheme="minorEastAsia" w:hint="eastAsia"/>
          <w:szCs w:val="21"/>
        </w:rPr>
        <w:t>神经网络。BP神经网络</w:t>
      </w:r>
      <w:r w:rsidRPr="005623F5">
        <w:rPr>
          <w:rFonts w:asciiTheme="minorEastAsia" w:hAnsiTheme="minorEastAsia"/>
          <w:szCs w:val="21"/>
        </w:rPr>
        <w:t>具有较强的非线性映射，识别</w:t>
      </w:r>
      <w:r w:rsidRPr="005623F5">
        <w:rPr>
          <w:rFonts w:asciiTheme="minorEastAsia" w:hAnsiTheme="minorEastAsia" w:hint="eastAsia"/>
          <w:szCs w:val="21"/>
        </w:rPr>
        <w:t>，</w:t>
      </w:r>
      <w:r w:rsidRPr="005623F5">
        <w:rPr>
          <w:rFonts w:asciiTheme="minorEastAsia" w:hAnsiTheme="minorEastAsia"/>
          <w:szCs w:val="21"/>
        </w:rPr>
        <w:t>分类和非线性处理能力。</w:t>
      </w:r>
      <w:r w:rsidRPr="005623F5">
        <w:rPr>
          <w:rFonts w:asciiTheme="minorEastAsia" w:hAnsiTheme="minorEastAsia" w:hint="eastAsia"/>
          <w:szCs w:val="21"/>
        </w:rPr>
        <w:t>K</w:t>
      </w:r>
      <w:r w:rsidRPr="005623F5">
        <w:rPr>
          <w:rFonts w:asciiTheme="minorEastAsia" w:hAnsiTheme="minorEastAsia"/>
          <w:szCs w:val="21"/>
        </w:rPr>
        <w:t>ou等人提出</w:t>
      </w:r>
      <w:r w:rsidRPr="005623F5">
        <w:rPr>
          <w:rFonts w:asciiTheme="minorEastAsia" w:hAnsiTheme="minorEastAsia" w:hint="eastAsia"/>
          <w:szCs w:val="21"/>
        </w:rPr>
        <w:t>基于BP神经网络特征选择，</w:t>
      </w:r>
      <w:r w:rsidRPr="005623F5">
        <w:rPr>
          <w:rFonts w:asciiTheme="minorEastAsia" w:hAnsiTheme="minorEastAsia"/>
          <w:szCs w:val="21"/>
        </w:rPr>
        <w:t>利用</w:t>
      </w:r>
      <w:r w:rsidRPr="005623F5">
        <w:rPr>
          <w:rFonts w:asciiTheme="minorEastAsia" w:hAnsiTheme="minorEastAsia" w:hint="eastAsia"/>
          <w:szCs w:val="21"/>
        </w:rPr>
        <w:t>AIS（fsbp-ais</w:t>
      </w:r>
      <w:r w:rsidRPr="005623F5">
        <w:rPr>
          <w:rFonts w:asciiTheme="minorEastAsia" w:hAnsiTheme="minorEastAsia"/>
          <w:szCs w:val="21"/>
        </w:rPr>
        <w:t>）</w:t>
      </w:r>
      <w:r w:rsidRPr="005623F5">
        <w:rPr>
          <w:rFonts w:asciiTheme="minorEastAsia" w:hAnsiTheme="minorEastAsia" w:hint="eastAsia"/>
          <w:szCs w:val="21"/>
        </w:rPr>
        <w:t>方法来</w:t>
      </w:r>
      <w:r w:rsidRPr="005623F5">
        <w:rPr>
          <w:rFonts w:asciiTheme="minorEastAsia" w:hAnsiTheme="minorEastAsia"/>
          <w:szCs w:val="21"/>
        </w:rPr>
        <w:t>确定</w:t>
      </w:r>
      <w:r w:rsidRPr="005623F5">
        <w:rPr>
          <w:rFonts w:asciiTheme="minorEastAsia" w:hAnsiTheme="minorEastAsia" w:hint="eastAsia"/>
          <w:szCs w:val="21"/>
        </w:rPr>
        <w:t>BP神经网络</w:t>
      </w:r>
      <w:r w:rsidRPr="005623F5">
        <w:rPr>
          <w:rFonts w:asciiTheme="minorEastAsia" w:hAnsiTheme="minorEastAsia"/>
          <w:szCs w:val="21"/>
        </w:rPr>
        <w:t>的</w:t>
      </w:r>
      <w:r w:rsidRPr="005623F5">
        <w:rPr>
          <w:rFonts w:asciiTheme="minorEastAsia" w:hAnsiTheme="minorEastAsia" w:hint="eastAsia"/>
          <w:szCs w:val="21"/>
        </w:rPr>
        <w:t>连接权值</w:t>
      </w:r>
      <w:r w:rsidRPr="005623F5">
        <w:rPr>
          <w:rFonts w:asciiTheme="minorEastAsia" w:hAnsiTheme="minorEastAsia"/>
          <w:szCs w:val="21"/>
        </w:rPr>
        <w:t>的模型，</w:t>
      </w:r>
      <w:r w:rsidRPr="005623F5">
        <w:rPr>
          <w:rFonts w:asciiTheme="minorEastAsia" w:hAnsiTheme="minorEastAsia" w:hint="eastAsia"/>
          <w:szCs w:val="21"/>
        </w:rPr>
        <w:t>可</w:t>
      </w:r>
      <w:r w:rsidRPr="005623F5">
        <w:rPr>
          <w:rFonts w:asciiTheme="minorEastAsia" w:hAnsiTheme="minorEastAsia"/>
          <w:szCs w:val="21"/>
        </w:rPr>
        <w:t>应用于预测</w:t>
      </w:r>
      <w:r w:rsidRPr="005623F5">
        <w:rPr>
          <w:rFonts w:asciiTheme="minorEastAsia" w:hAnsiTheme="minorEastAsia" w:hint="eastAsia"/>
          <w:szCs w:val="21"/>
        </w:rPr>
        <w:t>采摘</w:t>
      </w:r>
      <w:r w:rsidRPr="005623F5">
        <w:rPr>
          <w:rFonts w:asciiTheme="minorEastAsia" w:hAnsiTheme="minorEastAsia"/>
          <w:szCs w:val="21"/>
        </w:rPr>
        <w:t>人员的</w:t>
      </w:r>
      <w:r w:rsidRPr="005623F5">
        <w:rPr>
          <w:rFonts w:asciiTheme="minorEastAsia" w:hAnsiTheme="minorEastAsia" w:hint="eastAsia"/>
          <w:szCs w:val="21"/>
        </w:rPr>
        <w:t>位置</w:t>
      </w:r>
      <w:r w:rsidRPr="005623F5">
        <w:rPr>
          <w:rFonts w:asciiTheme="minorEastAsia" w:hAnsiTheme="minorEastAsia"/>
          <w:szCs w:val="21"/>
        </w:rPr>
        <w:t>，也可以应用于生产领域，预测农作物的产量。</w:t>
      </w:r>
      <w:r w:rsidRPr="005623F5">
        <w:rPr>
          <w:rFonts w:asciiTheme="minorEastAsia" w:hAnsiTheme="minorEastAsia" w:hint="eastAsia"/>
          <w:szCs w:val="21"/>
        </w:rPr>
        <w:t>D</w:t>
      </w:r>
      <w:r w:rsidRPr="005623F5">
        <w:rPr>
          <w:rFonts w:asciiTheme="minorEastAsia" w:hAnsiTheme="minorEastAsia"/>
          <w:szCs w:val="21"/>
        </w:rPr>
        <w:t>eosarkar等人</w:t>
      </w:r>
      <w:r w:rsidRPr="005623F5">
        <w:rPr>
          <w:rFonts w:asciiTheme="minorEastAsia" w:hAnsiTheme="minorEastAsia" w:hint="eastAsia"/>
          <w:szCs w:val="21"/>
        </w:rPr>
        <w:t>提出</w:t>
      </w:r>
      <w:r w:rsidRPr="005623F5">
        <w:rPr>
          <w:rFonts w:asciiTheme="minorEastAsia" w:hAnsiTheme="minorEastAsia"/>
          <w:szCs w:val="21"/>
        </w:rPr>
        <w:t>基于</w:t>
      </w:r>
      <w:r w:rsidRPr="005623F5">
        <w:rPr>
          <w:rFonts w:asciiTheme="minorEastAsia" w:hAnsiTheme="minorEastAsia" w:hint="eastAsia"/>
          <w:szCs w:val="21"/>
        </w:rPr>
        <w:t>BP神经网络</w:t>
      </w:r>
      <w:r w:rsidRPr="005623F5">
        <w:rPr>
          <w:rFonts w:asciiTheme="minorEastAsia" w:hAnsiTheme="minorEastAsia"/>
          <w:szCs w:val="21"/>
        </w:rPr>
        <w:t>的网络模型成功</w:t>
      </w:r>
      <w:r w:rsidRPr="005623F5">
        <w:rPr>
          <w:rFonts w:asciiTheme="minorEastAsia" w:hAnsiTheme="minorEastAsia" w:hint="eastAsia"/>
          <w:szCs w:val="21"/>
        </w:rPr>
        <w:t>地</w:t>
      </w:r>
      <w:r w:rsidRPr="005623F5">
        <w:rPr>
          <w:rFonts w:asciiTheme="minorEastAsia" w:hAnsiTheme="minorEastAsia"/>
          <w:szCs w:val="21"/>
        </w:rPr>
        <w:t>用于磁铁矿矿石泥浆</w:t>
      </w:r>
      <w:r w:rsidRPr="005623F5">
        <w:rPr>
          <w:rFonts w:asciiTheme="minorEastAsia" w:hAnsiTheme="minorEastAsia" w:hint="eastAsia"/>
          <w:szCs w:val="21"/>
        </w:rPr>
        <w:t>的</w:t>
      </w:r>
      <w:r w:rsidRPr="005623F5">
        <w:rPr>
          <w:rFonts w:asciiTheme="minorEastAsia" w:hAnsiTheme="minorEastAsia"/>
          <w:szCs w:val="21"/>
        </w:rPr>
        <w:t>有效粘度预测。</w:t>
      </w:r>
      <w:r w:rsidRPr="005623F5">
        <w:rPr>
          <w:rFonts w:asciiTheme="minorEastAsia" w:hAnsiTheme="minorEastAsia" w:hint="eastAsia"/>
          <w:szCs w:val="21"/>
        </w:rPr>
        <w:t>但是BP神经网络</w:t>
      </w:r>
      <w:r w:rsidRPr="005623F5">
        <w:rPr>
          <w:rFonts w:asciiTheme="minorEastAsia" w:hAnsiTheme="minorEastAsia"/>
          <w:szCs w:val="21"/>
        </w:rPr>
        <w:t>自身也有一些缺陷和不足</w:t>
      </w:r>
      <w:r w:rsidRPr="005623F5">
        <w:rPr>
          <w:rFonts w:asciiTheme="minorEastAsia" w:hAnsiTheme="minorEastAsia" w:hint="eastAsia"/>
          <w:szCs w:val="21"/>
        </w:rPr>
        <w:t>。</w:t>
      </w:r>
      <w:r w:rsidRPr="005623F5">
        <w:rPr>
          <w:rFonts w:asciiTheme="minorEastAsia" w:hAnsiTheme="minorEastAsia"/>
          <w:szCs w:val="21"/>
        </w:rPr>
        <w:t>首先</w:t>
      </w:r>
      <w:r w:rsidRPr="005623F5">
        <w:rPr>
          <w:rFonts w:asciiTheme="minorEastAsia" w:hAnsiTheme="minorEastAsia" w:hint="eastAsia"/>
          <w:szCs w:val="21"/>
        </w:rPr>
        <w:t>，BP神经</w:t>
      </w:r>
      <w:r w:rsidRPr="005623F5">
        <w:rPr>
          <w:rFonts w:asciiTheme="minorEastAsia" w:hAnsiTheme="minorEastAsia"/>
          <w:szCs w:val="21"/>
        </w:rPr>
        <w:t>网络收敛速度慢，对于一些复杂的问题，需要的训练时间非常长</w:t>
      </w:r>
      <w:r w:rsidRPr="005623F5">
        <w:rPr>
          <w:rFonts w:asciiTheme="minorEastAsia" w:hAnsiTheme="minorEastAsia" w:hint="eastAsia"/>
          <w:szCs w:val="21"/>
        </w:rPr>
        <w:t>；</w:t>
      </w:r>
      <w:r w:rsidRPr="005623F5">
        <w:rPr>
          <w:rFonts w:asciiTheme="minorEastAsia" w:hAnsiTheme="minorEastAsia"/>
          <w:szCs w:val="21"/>
        </w:rPr>
        <w:t>其次</w:t>
      </w:r>
      <w:r w:rsidRPr="005623F5">
        <w:rPr>
          <w:rFonts w:asciiTheme="minorEastAsia" w:hAnsiTheme="minorEastAsia" w:hint="eastAsia"/>
          <w:szCs w:val="21"/>
        </w:rPr>
        <w:t>BP神经网络采用</w:t>
      </w:r>
      <w:r w:rsidRPr="005623F5">
        <w:rPr>
          <w:rFonts w:asciiTheme="minorEastAsia" w:hAnsiTheme="minorEastAsia"/>
          <w:szCs w:val="21"/>
        </w:rPr>
        <w:t>梯度下降法，容易产生局部最优解</w:t>
      </w:r>
      <w:r w:rsidRPr="005623F5">
        <w:rPr>
          <w:rFonts w:asciiTheme="minorEastAsia" w:hAnsiTheme="minorEastAsia" w:hint="eastAsia"/>
          <w:szCs w:val="21"/>
        </w:rPr>
        <w:t>；</w:t>
      </w:r>
      <w:r w:rsidRPr="005623F5">
        <w:rPr>
          <w:rFonts w:asciiTheme="minorEastAsia" w:hAnsiTheme="minorEastAsia"/>
          <w:szCs w:val="21"/>
        </w:rPr>
        <w:t>再次</w:t>
      </w:r>
      <w:r w:rsidRPr="005623F5">
        <w:rPr>
          <w:rFonts w:asciiTheme="minorEastAsia" w:hAnsiTheme="minorEastAsia" w:hint="eastAsia"/>
          <w:szCs w:val="21"/>
        </w:rPr>
        <w:t>网络</w:t>
      </w:r>
      <w:r w:rsidRPr="005623F5">
        <w:rPr>
          <w:rFonts w:asciiTheme="minorEastAsia" w:hAnsiTheme="minorEastAsia"/>
          <w:szCs w:val="21"/>
        </w:rPr>
        <w:t>隐含层数和单元数的选择</w:t>
      </w:r>
      <w:r w:rsidRPr="005623F5">
        <w:rPr>
          <w:rFonts w:asciiTheme="minorEastAsia" w:hAnsiTheme="minorEastAsia" w:hint="eastAsia"/>
          <w:szCs w:val="21"/>
        </w:rPr>
        <w:t>尚无</w:t>
      </w:r>
      <w:r w:rsidRPr="005623F5">
        <w:rPr>
          <w:rFonts w:asciiTheme="minorEastAsia" w:hAnsiTheme="minorEastAsia"/>
          <w:szCs w:val="21"/>
        </w:rPr>
        <w:t>理论指导，因此需要根据经验或者反复实验确定</w:t>
      </w:r>
      <w:r w:rsidRPr="005623F5">
        <w:rPr>
          <w:rFonts w:asciiTheme="minorEastAsia" w:hAnsiTheme="minorEastAsia" w:hint="eastAsia"/>
          <w:szCs w:val="21"/>
        </w:rPr>
        <w:t>；</w:t>
      </w:r>
      <w:r w:rsidRPr="005623F5">
        <w:rPr>
          <w:rFonts w:asciiTheme="minorEastAsia" w:hAnsiTheme="minorEastAsia"/>
          <w:szCs w:val="21"/>
        </w:rPr>
        <w:t>最后，</w:t>
      </w:r>
      <w:r w:rsidRPr="005623F5">
        <w:rPr>
          <w:rFonts w:asciiTheme="minorEastAsia" w:hAnsiTheme="minorEastAsia" w:hint="eastAsia"/>
          <w:szCs w:val="21"/>
        </w:rPr>
        <w:t>BP网络</w:t>
      </w:r>
      <w:r w:rsidRPr="005623F5">
        <w:rPr>
          <w:rFonts w:asciiTheme="minorEastAsia" w:hAnsiTheme="minorEastAsia"/>
          <w:szCs w:val="21"/>
        </w:rPr>
        <w:t>的学习和记忆具有不稳定性。</w:t>
      </w:r>
      <w:r w:rsidRPr="005623F5">
        <w:rPr>
          <w:rFonts w:asciiTheme="minorEastAsia" w:hAnsiTheme="minorEastAsia" w:hint="eastAsia"/>
          <w:szCs w:val="21"/>
        </w:rPr>
        <w:t>1985年</w:t>
      </w:r>
      <w:r w:rsidRPr="005623F5">
        <w:rPr>
          <w:rFonts w:asciiTheme="minorEastAsia" w:hAnsiTheme="minorEastAsia"/>
          <w:szCs w:val="21"/>
        </w:rPr>
        <w:t>，鲍威尔提出径向基函数（</w:t>
      </w:r>
      <w:r w:rsidRPr="005623F5">
        <w:rPr>
          <w:rFonts w:asciiTheme="minorEastAsia" w:hAnsiTheme="minorEastAsia" w:hint="eastAsia"/>
          <w:szCs w:val="21"/>
        </w:rPr>
        <w:t>RBF</w:t>
      </w:r>
      <w:r w:rsidRPr="005623F5">
        <w:rPr>
          <w:rFonts w:asciiTheme="minorEastAsia" w:hAnsiTheme="minorEastAsia"/>
          <w:szCs w:val="21"/>
        </w:rPr>
        <w:t>）</w:t>
      </w:r>
      <w:r w:rsidRPr="005623F5">
        <w:rPr>
          <w:rFonts w:asciiTheme="minorEastAsia" w:hAnsiTheme="minorEastAsia" w:hint="eastAsia"/>
          <w:szCs w:val="21"/>
        </w:rPr>
        <w:t>多变量</w:t>
      </w:r>
      <w:r w:rsidRPr="005623F5">
        <w:rPr>
          <w:rFonts w:asciiTheme="minorEastAsia" w:hAnsiTheme="minorEastAsia"/>
          <w:szCs w:val="21"/>
        </w:rPr>
        <w:t>插值方法，</w:t>
      </w:r>
      <w:r w:rsidRPr="005623F5">
        <w:rPr>
          <w:rFonts w:asciiTheme="minorEastAsia" w:hAnsiTheme="minorEastAsia" w:hint="eastAsia"/>
          <w:szCs w:val="21"/>
        </w:rPr>
        <w:t>1988年</w:t>
      </w:r>
      <w:r w:rsidRPr="005623F5">
        <w:rPr>
          <w:rFonts w:asciiTheme="minorEastAsia" w:hAnsiTheme="minorEastAsia"/>
          <w:szCs w:val="21"/>
        </w:rPr>
        <w:t>，</w:t>
      </w:r>
      <w:r w:rsidRPr="005623F5">
        <w:rPr>
          <w:rFonts w:asciiTheme="minorEastAsia" w:hAnsiTheme="minorEastAsia" w:hint="eastAsia"/>
          <w:szCs w:val="21"/>
        </w:rPr>
        <w:t>B</w:t>
      </w:r>
      <w:r w:rsidRPr="005623F5">
        <w:rPr>
          <w:rFonts w:asciiTheme="minorEastAsia" w:hAnsiTheme="minorEastAsia"/>
          <w:szCs w:val="21"/>
        </w:rPr>
        <w:t>roomhead等人设计并提出了RBF</w:t>
      </w:r>
      <w:r w:rsidRPr="005623F5">
        <w:rPr>
          <w:rFonts w:asciiTheme="minorEastAsia" w:hAnsiTheme="minorEastAsia" w:hint="eastAsia"/>
          <w:szCs w:val="21"/>
        </w:rPr>
        <w:t>神经</w:t>
      </w:r>
      <w:r w:rsidRPr="005623F5">
        <w:rPr>
          <w:rFonts w:asciiTheme="minorEastAsia" w:hAnsiTheme="minorEastAsia"/>
          <w:szCs w:val="21"/>
        </w:rPr>
        <w:t>网络。</w:t>
      </w:r>
      <w:r w:rsidRPr="005623F5">
        <w:rPr>
          <w:rFonts w:asciiTheme="minorEastAsia" w:hAnsiTheme="minorEastAsia" w:hint="eastAsia"/>
          <w:szCs w:val="21"/>
        </w:rPr>
        <w:t>R</w:t>
      </w:r>
      <w:r w:rsidRPr="005623F5">
        <w:rPr>
          <w:rFonts w:asciiTheme="minorEastAsia" w:hAnsiTheme="minorEastAsia"/>
          <w:szCs w:val="21"/>
        </w:rPr>
        <w:t>BF</w:t>
      </w:r>
      <w:r w:rsidRPr="005623F5">
        <w:rPr>
          <w:rFonts w:asciiTheme="minorEastAsia" w:hAnsiTheme="minorEastAsia" w:hint="eastAsia"/>
          <w:szCs w:val="21"/>
        </w:rPr>
        <w:t>是一种</w:t>
      </w:r>
      <w:r w:rsidRPr="005623F5">
        <w:rPr>
          <w:rFonts w:asciiTheme="minorEastAsia" w:hAnsiTheme="minorEastAsia"/>
          <w:szCs w:val="21"/>
        </w:rPr>
        <w:t>高性能的前馈神经</w:t>
      </w:r>
      <w:r w:rsidRPr="005623F5">
        <w:rPr>
          <w:rFonts w:asciiTheme="minorEastAsia" w:hAnsiTheme="minorEastAsia" w:hint="eastAsia"/>
          <w:szCs w:val="21"/>
        </w:rPr>
        <w:t>网络</w:t>
      </w:r>
      <w:r w:rsidRPr="005623F5">
        <w:rPr>
          <w:rFonts w:asciiTheme="minorEastAsia" w:hAnsiTheme="minorEastAsia"/>
          <w:szCs w:val="21"/>
        </w:rPr>
        <w:t>，可以解决</w:t>
      </w:r>
      <w:r w:rsidRPr="005623F5">
        <w:rPr>
          <w:rFonts w:asciiTheme="minorEastAsia" w:hAnsiTheme="minorEastAsia" w:hint="eastAsia"/>
          <w:szCs w:val="21"/>
        </w:rPr>
        <w:t>BP神经</w:t>
      </w:r>
      <w:r w:rsidRPr="005623F5">
        <w:rPr>
          <w:rFonts w:asciiTheme="minorEastAsia" w:hAnsiTheme="minorEastAsia"/>
          <w:szCs w:val="21"/>
        </w:rPr>
        <w:t>网络的局部最优解问题。</w:t>
      </w:r>
      <w:r w:rsidRPr="005623F5">
        <w:rPr>
          <w:rFonts w:asciiTheme="minorEastAsia" w:hAnsiTheme="minorEastAsia" w:hint="eastAsia"/>
          <w:szCs w:val="21"/>
        </w:rPr>
        <w:t>已经成功应用于</w:t>
      </w:r>
      <w:r w:rsidRPr="005623F5">
        <w:rPr>
          <w:rFonts w:asciiTheme="minorEastAsia" w:hAnsiTheme="minorEastAsia"/>
          <w:szCs w:val="21"/>
        </w:rPr>
        <w:t>非线性函数逼近，时间序列分析，数据分类，模式识别，信息处理，图像处理，系统建模，控制和故障诊断等问题。但是</w:t>
      </w:r>
      <w:r w:rsidRPr="005623F5">
        <w:rPr>
          <w:rFonts w:asciiTheme="minorEastAsia" w:hAnsiTheme="minorEastAsia" w:hint="eastAsia"/>
          <w:szCs w:val="21"/>
        </w:rPr>
        <w:t>RBF神经</w:t>
      </w:r>
      <w:r w:rsidRPr="005623F5">
        <w:rPr>
          <w:rFonts w:asciiTheme="minorEastAsia" w:hAnsiTheme="minorEastAsia"/>
          <w:szCs w:val="21"/>
        </w:rPr>
        <w:t>网络容易丢失数据，</w:t>
      </w:r>
      <w:r w:rsidRPr="005623F5">
        <w:rPr>
          <w:rFonts w:asciiTheme="minorEastAsia" w:hAnsiTheme="minorEastAsia" w:hint="eastAsia"/>
          <w:szCs w:val="21"/>
        </w:rPr>
        <w:t>无法解释</w:t>
      </w:r>
      <w:r w:rsidRPr="005623F5">
        <w:rPr>
          <w:rFonts w:asciiTheme="minorEastAsia" w:hAnsiTheme="minorEastAsia"/>
          <w:szCs w:val="21"/>
        </w:rPr>
        <w:t>基础的推理过程。</w:t>
      </w:r>
      <w:r w:rsidRPr="005623F5">
        <w:rPr>
          <w:rFonts w:asciiTheme="minorEastAsia" w:hAnsiTheme="minorEastAsia" w:hint="eastAsia"/>
          <w:szCs w:val="21"/>
        </w:rPr>
        <w:t>因此学习算法</w:t>
      </w:r>
      <w:r w:rsidRPr="005623F5">
        <w:rPr>
          <w:rFonts w:asciiTheme="minorEastAsia" w:hAnsiTheme="minorEastAsia"/>
          <w:szCs w:val="21"/>
        </w:rPr>
        <w:t>需要进一步改进</w:t>
      </w:r>
      <w:r w:rsidRPr="005623F5">
        <w:rPr>
          <w:rFonts w:asciiTheme="minorEastAsia" w:hAnsiTheme="minorEastAsia" w:hint="eastAsia"/>
          <w:szCs w:val="21"/>
        </w:rPr>
        <w:t>和</w:t>
      </w:r>
      <w:r w:rsidRPr="005623F5">
        <w:rPr>
          <w:rFonts w:asciiTheme="minorEastAsia" w:hAnsiTheme="minorEastAsia"/>
          <w:szCs w:val="21"/>
        </w:rPr>
        <w:t>提高。</w:t>
      </w:r>
    </w:p>
    <w:p w:rsidR="005623F5" w:rsidRPr="005623F5" w:rsidRDefault="005623F5" w:rsidP="00100F46">
      <w:pPr>
        <w:spacing w:line="360" w:lineRule="exact"/>
        <w:ind w:firstLine="420"/>
        <w:rPr>
          <w:rFonts w:asciiTheme="minorEastAsia" w:hAnsiTheme="minorEastAsia"/>
          <w:szCs w:val="21"/>
        </w:rPr>
      </w:pPr>
      <w:r w:rsidRPr="005623F5">
        <w:rPr>
          <w:rFonts w:asciiTheme="minorEastAsia" w:hAnsiTheme="minorEastAsia"/>
          <w:szCs w:val="21"/>
        </w:rPr>
        <w:t>南洋理工大学黄广斌在2004年提出的Extreme Learning Machine（ELM，极限学</w:t>
      </w:r>
      <w:r w:rsidRPr="005623F5">
        <w:rPr>
          <w:rFonts w:asciiTheme="minorEastAsia" w:hAnsiTheme="minorEastAsia" w:hint="eastAsia"/>
          <w:szCs w:val="21"/>
        </w:rPr>
        <w:t>习</w:t>
      </w:r>
      <w:r w:rsidRPr="005623F5">
        <w:rPr>
          <w:rFonts w:asciiTheme="minorEastAsia" w:hAnsiTheme="minorEastAsia"/>
          <w:szCs w:val="21"/>
        </w:rPr>
        <w:t>机），是一种单隐层前馈神经网络（SLFN）学习算法。</w:t>
      </w:r>
      <w:r w:rsidRPr="005623F5">
        <w:rPr>
          <w:rFonts w:asciiTheme="minorEastAsia" w:hAnsiTheme="minorEastAsia" w:hint="eastAsia"/>
          <w:szCs w:val="21"/>
        </w:rPr>
        <w:t>相对于传统前馈神经网络训练速度慢，容易陷入局部极小值点，学习率的选择敏感等缺点，</w:t>
      </w:r>
      <w:r w:rsidRPr="005623F5">
        <w:rPr>
          <w:rFonts w:asciiTheme="minorEastAsia" w:hAnsiTheme="minorEastAsia"/>
          <w:szCs w:val="21"/>
        </w:rPr>
        <w:t xml:space="preserve">ELM </w:t>
      </w:r>
      <w:r w:rsidRPr="005623F5">
        <w:rPr>
          <w:rFonts w:asciiTheme="minorEastAsia" w:hAnsiTheme="minorEastAsia" w:hint="eastAsia"/>
          <w:szCs w:val="21"/>
        </w:rPr>
        <w:t>算法随机产生输入层与隐含层的连接权值及隐含层神经元的阈值，且在训练过程中无需调整，只需要设置隐含层神经元的个数，便可以获得唯一的最优解。与之前的传统训练方法相比，</w:t>
      </w:r>
      <w:r w:rsidRPr="005623F5">
        <w:rPr>
          <w:rFonts w:asciiTheme="minorEastAsia" w:hAnsiTheme="minorEastAsia"/>
          <w:szCs w:val="21"/>
        </w:rPr>
        <w:t xml:space="preserve">ELM </w:t>
      </w:r>
      <w:r w:rsidRPr="005623F5">
        <w:rPr>
          <w:rFonts w:asciiTheme="minorEastAsia" w:hAnsiTheme="minorEastAsia" w:hint="eastAsia"/>
          <w:szCs w:val="21"/>
        </w:rPr>
        <w:t>方法具有学习速度快，泛化性能好等优点。但是ELM初始权值随机设置往往</w:t>
      </w:r>
      <w:r w:rsidRPr="005623F5">
        <w:rPr>
          <w:rFonts w:asciiTheme="minorEastAsia" w:hAnsiTheme="minorEastAsia"/>
          <w:szCs w:val="21"/>
        </w:rPr>
        <w:t>不能获得最优的网络结构，如有些节点对网络性能的作用影响是不可以忽略不计的。而且</w:t>
      </w:r>
      <w:r w:rsidRPr="005623F5">
        <w:rPr>
          <w:rFonts w:asciiTheme="minorEastAsia" w:hAnsiTheme="minorEastAsia" w:hint="eastAsia"/>
          <w:szCs w:val="21"/>
        </w:rPr>
        <w:t>由于</w:t>
      </w:r>
      <w:r w:rsidRPr="005623F5">
        <w:rPr>
          <w:rFonts w:asciiTheme="minorEastAsia" w:hAnsiTheme="minorEastAsia"/>
          <w:szCs w:val="21"/>
        </w:rPr>
        <w:t>样本数量的不同，</w:t>
      </w:r>
      <w:r w:rsidRPr="005623F5">
        <w:rPr>
          <w:rFonts w:asciiTheme="minorEastAsia" w:hAnsiTheme="minorEastAsia" w:hint="eastAsia"/>
          <w:szCs w:val="21"/>
        </w:rPr>
        <w:t>需要人工多次</w:t>
      </w:r>
      <w:r w:rsidRPr="005623F5">
        <w:rPr>
          <w:rFonts w:asciiTheme="minorEastAsia" w:hAnsiTheme="minorEastAsia"/>
          <w:szCs w:val="21"/>
        </w:rPr>
        <w:t>实验确定隐含</w:t>
      </w:r>
      <w:r w:rsidRPr="005623F5">
        <w:rPr>
          <w:rFonts w:asciiTheme="minorEastAsia" w:hAnsiTheme="minorEastAsia"/>
          <w:szCs w:val="21"/>
        </w:rPr>
        <w:lastRenderedPageBreak/>
        <w:t>层的节点数，无法</w:t>
      </w:r>
      <w:r w:rsidRPr="005623F5">
        <w:rPr>
          <w:rFonts w:asciiTheme="minorEastAsia" w:hAnsiTheme="minorEastAsia" w:hint="eastAsia"/>
          <w:szCs w:val="21"/>
        </w:rPr>
        <w:t>根据</w:t>
      </w:r>
      <w:r w:rsidRPr="005623F5">
        <w:rPr>
          <w:rFonts w:asciiTheme="minorEastAsia" w:hAnsiTheme="minorEastAsia"/>
          <w:szCs w:val="21"/>
        </w:rPr>
        <w:t>样本自组织确定</w:t>
      </w:r>
      <w:r w:rsidRPr="005623F5">
        <w:rPr>
          <w:rFonts w:asciiTheme="minorEastAsia" w:hAnsiTheme="minorEastAsia" w:hint="eastAsia"/>
          <w:szCs w:val="21"/>
        </w:rPr>
        <w:t>，</w:t>
      </w:r>
      <w:r w:rsidRPr="005623F5">
        <w:rPr>
          <w:rFonts w:asciiTheme="minorEastAsia" w:hAnsiTheme="minorEastAsia"/>
          <w:szCs w:val="21"/>
        </w:rPr>
        <w:t>且在实验过程中，容易出现过拟合的问题。</w:t>
      </w:r>
      <w:r w:rsidRPr="005623F5">
        <w:rPr>
          <w:rFonts w:asciiTheme="minorEastAsia" w:hAnsiTheme="minorEastAsia" w:hint="eastAsia"/>
          <w:szCs w:val="21"/>
        </w:rPr>
        <w:t>所以以后的研究方向</w:t>
      </w:r>
      <w:r w:rsidRPr="005623F5">
        <w:rPr>
          <w:rFonts w:asciiTheme="minorEastAsia" w:hAnsiTheme="minorEastAsia"/>
          <w:szCs w:val="21"/>
        </w:rPr>
        <w:t>主要就</w:t>
      </w:r>
      <w:r w:rsidRPr="005623F5">
        <w:rPr>
          <w:rFonts w:asciiTheme="minorEastAsia" w:hAnsiTheme="minorEastAsia" w:hint="eastAsia"/>
          <w:szCs w:val="21"/>
        </w:rPr>
        <w:t>ELM这些缺陷</w:t>
      </w:r>
      <w:r w:rsidRPr="005623F5">
        <w:rPr>
          <w:rFonts w:asciiTheme="minorEastAsia" w:hAnsiTheme="minorEastAsia"/>
          <w:szCs w:val="21"/>
        </w:rPr>
        <w:t>进行改进。</w:t>
      </w:r>
    </w:p>
    <w:p w:rsidR="005623F5" w:rsidRDefault="005623F5" w:rsidP="00100F46">
      <w:pPr>
        <w:spacing w:line="360" w:lineRule="exact"/>
        <w:ind w:firstLine="420"/>
        <w:rPr>
          <w:rFonts w:asciiTheme="minorEastAsia" w:hAnsiTheme="minorEastAsia"/>
          <w:szCs w:val="21"/>
        </w:rPr>
      </w:pPr>
      <w:r w:rsidRPr="005623F5">
        <w:rPr>
          <w:rFonts w:asciiTheme="minorEastAsia" w:hAnsiTheme="minorEastAsia" w:hint="eastAsia"/>
          <w:szCs w:val="21"/>
        </w:rPr>
        <w:t>在研究</w:t>
      </w:r>
      <w:r w:rsidRPr="005623F5">
        <w:rPr>
          <w:rFonts w:asciiTheme="minorEastAsia" w:hAnsiTheme="minorEastAsia"/>
          <w:szCs w:val="21"/>
        </w:rPr>
        <w:t>过程中，结合信息熵，中心极限定理和余弦相似定理的方法</w:t>
      </w:r>
      <w:r w:rsidRPr="005623F5">
        <w:rPr>
          <w:rFonts w:asciiTheme="minorEastAsia" w:hAnsiTheme="minorEastAsia" w:hint="eastAsia"/>
          <w:szCs w:val="21"/>
        </w:rPr>
        <w:t>，对ELM网络</w:t>
      </w:r>
      <w:r w:rsidRPr="005623F5">
        <w:rPr>
          <w:rFonts w:asciiTheme="minorEastAsia" w:hAnsiTheme="minorEastAsia"/>
          <w:szCs w:val="21"/>
        </w:rPr>
        <w:t>进行改进。</w:t>
      </w:r>
      <w:r w:rsidRPr="005623F5">
        <w:rPr>
          <w:rFonts w:asciiTheme="minorEastAsia" w:hAnsiTheme="minorEastAsia" w:hint="eastAsia"/>
          <w:szCs w:val="21"/>
        </w:rPr>
        <w:t>中心</w:t>
      </w:r>
      <w:r w:rsidRPr="005623F5">
        <w:rPr>
          <w:rFonts w:asciiTheme="minorEastAsia" w:hAnsiTheme="minorEastAsia"/>
          <w:szCs w:val="21"/>
        </w:rPr>
        <w:t>极限定理中的协方差在科学研究中特别是农业和金融的领域有着非常重要的应用。</w:t>
      </w:r>
      <w:r w:rsidRPr="005623F5">
        <w:rPr>
          <w:rFonts w:asciiTheme="minorEastAsia" w:hAnsiTheme="minorEastAsia" w:hint="eastAsia"/>
          <w:szCs w:val="21"/>
        </w:rPr>
        <w:t>G</w:t>
      </w:r>
      <w:r w:rsidRPr="005623F5">
        <w:rPr>
          <w:rFonts w:asciiTheme="minorEastAsia" w:hAnsiTheme="minorEastAsia"/>
          <w:szCs w:val="21"/>
        </w:rPr>
        <w:t>ao等人</w:t>
      </w:r>
      <w:r w:rsidRPr="005623F5">
        <w:rPr>
          <w:rFonts w:asciiTheme="minorEastAsia" w:hAnsiTheme="minorEastAsia" w:hint="eastAsia"/>
          <w:szCs w:val="21"/>
        </w:rPr>
        <w:t>提出</w:t>
      </w:r>
      <w:r w:rsidRPr="005623F5">
        <w:rPr>
          <w:rFonts w:asciiTheme="minorEastAsia" w:hAnsiTheme="minorEastAsia"/>
          <w:szCs w:val="21"/>
        </w:rPr>
        <w:t>将协方差分析应用在油菜田实验中；</w:t>
      </w:r>
      <w:r w:rsidRPr="005623F5">
        <w:rPr>
          <w:rFonts w:asciiTheme="minorEastAsia" w:hAnsiTheme="minorEastAsia" w:hint="eastAsia"/>
          <w:szCs w:val="21"/>
        </w:rPr>
        <w:t>T</w:t>
      </w:r>
      <w:r w:rsidRPr="005623F5">
        <w:rPr>
          <w:rFonts w:asciiTheme="minorEastAsia" w:hAnsiTheme="minorEastAsia"/>
          <w:szCs w:val="21"/>
        </w:rPr>
        <w:t>urtle等人</w:t>
      </w:r>
      <w:r w:rsidRPr="005623F5">
        <w:rPr>
          <w:rFonts w:asciiTheme="minorEastAsia" w:hAnsiTheme="minorEastAsia" w:hint="eastAsia"/>
          <w:szCs w:val="21"/>
        </w:rPr>
        <w:t>提出了</w:t>
      </w:r>
      <w:r w:rsidRPr="005623F5">
        <w:rPr>
          <w:rFonts w:asciiTheme="minorEastAsia" w:hAnsiTheme="minorEastAsia"/>
          <w:szCs w:val="21"/>
        </w:rPr>
        <w:t>投资组合形式的协方差估计方法，协方差可以消除不同测试结果间的影响，提高了实验结果的可靠性。</w:t>
      </w:r>
      <w:r w:rsidRPr="005623F5">
        <w:rPr>
          <w:rFonts w:asciiTheme="minorEastAsia" w:hAnsiTheme="minorEastAsia" w:hint="eastAsia"/>
          <w:szCs w:val="21"/>
        </w:rPr>
        <w:t>熵</w:t>
      </w:r>
      <w:r w:rsidRPr="005623F5">
        <w:rPr>
          <w:rFonts w:asciiTheme="minorEastAsia" w:hAnsiTheme="minorEastAsia"/>
          <w:szCs w:val="21"/>
        </w:rPr>
        <w:t>是确定基于概率论</w:t>
      </w:r>
      <w:r w:rsidRPr="005623F5">
        <w:rPr>
          <w:rFonts w:asciiTheme="minorEastAsia" w:hAnsiTheme="minorEastAsia" w:hint="eastAsia"/>
          <w:szCs w:val="21"/>
        </w:rPr>
        <w:t>确定信息</w:t>
      </w:r>
      <w:r w:rsidRPr="005623F5">
        <w:rPr>
          <w:rFonts w:asciiTheme="minorEastAsia" w:hAnsiTheme="minorEastAsia"/>
          <w:szCs w:val="21"/>
        </w:rPr>
        <w:t>不确定性的一个重要</w:t>
      </w:r>
      <w:r w:rsidRPr="005623F5">
        <w:rPr>
          <w:rFonts w:asciiTheme="minorEastAsia" w:hAnsiTheme="minorEastAsia" w:hint="eastAsia"/>
          <w:szCs w:val="21"/>
        </w:rPr>
        <w:t>方法，</w:t>
      </w:r>
      <w:r w:rsidRPr="005623F5">
        <w:rPr>
          <w:rFonts w:asciiTheme="minorEastAsia" w:hAnsiTheme="minorEastAsia"/>
          <w:szCs w:val="21"/>
        </w:rPr>
        <w:t>广泛应用于采样和通信领域。</w:t>
      </w:r>
      <w:r w:rsidRPr="005623F5">
        <w:rPr>
          <w:rFonts w:asciiTheme="minorEastAsia" w:hAnsiTheme="minorEastAsia" w:hint="eastAsia"/>
          <w:szCs w:val="21"/>
        </w:rPr>
        <w:t>D</w:t>
      </w:r>
      <w:r w:rsidRPr="005623F5">
        <w:rPr>
          <w:rFonts w:asciiTheme="minorEastAsia" w:hAnsiTheme="minorEastAsia"/>
          <w:szCs w:val="21"/>
        </w:rPr>
        <w:t>ehmer论证了图片的</w:t>
      </w:r>
      <w:r w:rsidRPr="005623F5">
        <w:rPr>
          <w:rFonts w:asciiTheme="minorEastAsia" w:hAnsiTheme="minorEastAsia" w:hint="eastAsia"/>
          <w:szCs w:val="21"/>
        </w:rPr>
        <w:t>信息熵</w:t>
      </w:r>
      <w:r w:rsidRPr="005623F5">
        <w:rPr>
          <w:rFonts w:asciiTheme="minorEastAsia" w:hAnsiTheme="minorEastAsia"/>
          <w:szCs w:val="21"/>
        </w:rPr>
        <w:t>在生物学，化学和社会学中起着重要的作用。</w:t>
      </w:r>
      <w:r w:rsidRPr="005623F5">
        <w:rPr>
          <w:rFonts w:asciiTheme="minorEastAsia" w:hAnsiTheme="minorEastAsia" w:hint="eastAsia"/>
          <w:szCs w:val="21"/>
        </w:rPr>
        <w:t>Zou</w:t>
      </w:r>
      <w:r w:rsidRPr="005623F5">
        <w:rPr>
          <w:rFonts w:asciiTheme="minorEastAsia" w:hAnsiTheme="minorEastAsia"/>
          <w:szCs w:val="21"/>
        </w:rPr>
        <w:t>等</w:t>
      </w:r>
      <w:r w:rsidRPr="005623F5">
        <w:rPr>
          <w:rFonts w:asciiTheme="minorEastAsia" w:hAnsiTheme="minorEastAsia" w:hint="eastAsia"/>
          <w:szCs w:val="21"/>
        </w:rPr>
        <w:t>人</w:t>
      </w:r>
      <w:r w:rsidRPr="005623F5">
        <w:rPr>
          <w:rFonts w:asciiTheme="minorEastAsia" w:hAnsiTheme="minorEastAsia"/>
          <w:szCs w:val="21"/>
        </w:rPr>
        <w:t>介绍了一种新的权重评价方法，</w:t>
      </w:r>
      <w:r w:rsidRPr="005623F5">
        <w:rPr>
          <w:rFonts w:asciiTheme="minorEastAsia" w:hAnsiTheme="minorEastAsia" w:hint="eastAsia"/>
          <w:szCs w:val="21"/>
        </w:rPr>
        <w:t>通过对</w:t>
      </w:r>
      <w:r w:rsidRPr="005623F5">
        <w:rPr>
          <w:rFonts w:asciiTheme="minorEastAsia" w:hAnsiTheme="minorEastAsia"/>
          <w:szCs w:val="21"/>
        </w:rPr>
        <w:t>模糊综合评价方法困难程度的考虑，在计算过程中，考虑了多个因素和评价对象之间的关系。</w:t>
      </w:r>
      <w:r w:rsidRPr="005623F5">
        <w:rPr>
          <w:rFonts w:asciiTheme="minorEastAsia" w:hAnsiTheme="minorEastAsia" w:hint="eastAsia"/>
          <w:szCs w:val="21"/>
        </w:rPr>
        <w:t>C</w:t>
      </w:r>
      <w:r w:rsidRPr="005623F5">
        <w:rPr>
          <w:rFonts w:asciiTheme="minorEastAsia" w:hAnsiTheme="minorEastAsia"/>
          <w:szCs w:val="21"/>
        </w:rPr>
        <w:t>hen等人将熵应用于人工神经网络中，并对降雨-径流模拟的结果进行了预测。</w:t>
      </w:r>
      <w:r w:rsidRPr="005623F5">
        <w:rPr>
          <w:rFonts w:asciiTheme="minorEastAsia" w:hAnsiTheme="minorEastAsia" w:hint="eastAsia"/>
          <w:szCs w:val="21"/>
        </w:rPr>
        <w:t>在数学中</w:t>
      </w:r>
      <w:r w:rsidRPr="005623F5">
        <w:rPr>
          <w:rFonts w:asciiTheme="minorEastAsia" w:hAnsiTheme="minorEastAsia"/>
          <w:szCs w:val="21"/>
        </w:rPr>
        <w:t>，</w:t>
      </w:r>
      <w:r w:rsidRPr="005623F5">
        <w:rPr>
          <w:rFonts w:asciiTheme="minorEastAsia" w:hAnsiTheme="minorEastAsia" w:hint="eastAsia"/>
          <w:szCs w:val="21"/>
        </w:rPr>
        <w:t>运用</w:t>
      </w:r>
      <w:r w:rsidRPr="005623F5">
        <w:rPr>
          <w:rFonts w:asciiTheme="minorEastAsia" w:hAnsiTheme="minorEastAsia"/>
          <w:szCs w:val="21"/>
        </w:rPr>
        <w:t>余弦相似定理</w:t>
      </w:r>
      <w:r w:rsidRPr="005623F5">
        <w:rPr>
          <w:rFonts w:asciiTheme="minorEastAsia" w:hAnsiTheme="minorEastAsia" w:hint="eastAsia"/>
          <w:szCs w:val="21"/>
        </w:rPr>
        <w:t>通过测量</w:t>
      </w:r>
      <w:r w:rsidRPr="005623F5">
        <w:rPr>
          <w:rFonts w:asciiTheme="minorEastAsia" w:hAnsiTheme="minorEastAsia"/>
          <w:szCs w:val="21"/>
        </w:rPr>
        <w:t>两个</w:t>
      </w:r>
      <w:r w:rsidRPr="005623F5">
        <w:rPr>
          <w:rFonts w:asciiTheme="minorEastAsia" w:hAnsiTheme="minorEastAsia" w:hint="eastAsia"/>
          <w:szCs w:val="21"/>
        </w:rPr>
        <w:t>分析相似性</w:t>
      </w:r>
      <w:r w:rsidRPr="005623F5">
        <w:rPr>
          <w:rFonts w:asciiTheme="minorEastAsia" w:hAnsiTheme="minorEastAsia"/>
          <w:szCs w:val="21"/>
        </w:rPr>
        <w:t>，</w:t>
      </w:r>
      <w:r w:rsidRPr="005623F5">
        <w:rPr>
          <w:rFonts w:asciiTheme="minorEastAsia" w:hAnsiTheme="minorEastAsia" w:hint="eastAsia"/>
          <w:szCs w:val="21"/>
        </w:rPr>
        <w:t>在各个</w:t>
      </w:r>
      <w:r w:rsidRPr="005623F5">
        <w:rPr>
          <w:rFonts w:asciiTheme="minorEastAsia" w:hAnsiTheme="minorEastAsia"/>
          <w:szCs w:val="21"/>
        </w:rPr>
        <w:t>领域中有着非常广泛的应用。相似性</w:t>
      </w:r>
      <w:r w:rsidRPr="005623F5">
        <w:rPr>
          <w:rFonts w:asciiTheme="minorEastAsia" w:hAnsiTheme="minorEastAsia" w:hint="eastAsia"/>
          <w:szCs w:val="21"/>
        </w:rPr>
        <w:t>度量</w:t>
      </w:r>
      <w:r w:rsidRPr="005623F5">
        <w:rPr>
          <w:rFonts w:asciiTheme="minorEastAsia" w:hAnsiTheme="minorEastAsia"/>
          <w:szCs w:val="21"/>
        </w:rPr>
        <w:t>是确定两个对象之间相似程度的一个重要工具。</w:t>
      </w:r>
      <w:r w:rsidRPr="005623F5">
        <w:rPr>
          <w:rFonts w:asciiTheme="minorEastAsia" w:hAnsiTheme="minorEastAsia" w:hint="eastAsia"/>
          <w:szCs w:val="21"/>
        </w:rPr>
        <w:t>L</w:t>
      </w:r>
      <w:r w:rsidRPr="005623F5">
        <w:rPr>
          <w:rFonts w:asciiTheme="minorEastAsia" w:hAnsiTheme="minorEastAsia"/>
          <w:szCs w:val="21"/>
        </w:rPr>
        <w:t>in等人提出</w:t>
      </w:r>
      <w:r w:rsidRPr="005623F5">
        <w:rPr>
          <w:rFonts w:asciiTheme="minorEastAsia" w:hAnsiTheme="minorEastAsia" w:hint="eastAsia"/>
          <w:szCs w:val="21"/>
        </w:rPr>
        <w:t>利用</w:t>
      </w:r>
      <w:r w:rsidRPr="005623F5">
        <w:rPr>
          <w:rFonts w:asciiTheme="minorEastAsia" w:hAnsiTheme="minorEastAsia"/>
          <w:szCs w:val="21"/>
        </w:rPr>
        <w:t>余弦相似定理，来获得在文档中某个关键字出现的频率。</w:t>
      </w:r>
    </w:p>
    <w:p w:rsidR="006814DE" w:rsidRPr="004E0399" w:rsidRDefault="005623F5" w:rsidP="00100F46">
      <w:pPr>
        <w:pStyle w:val="2"/>
        <w:numPr>
          <w:ilvl w:val="1"/>
          <w:numId w:val="22"/>
        </w:numPr>
        <w:ind w:firstLineChars="0"/>
        <w:rPr>
          <w:rFonts w:ascii="楷体" w:hAnsi="楷体"/>
          <w:b w:val="0"/>
          <w:color w:val="FF0000"/>
          <w:szCs w:val="24"/>
        </w:rPr>
      </w:pPr>
      <w:bookmarkStart w:id="6" w:name="_Toc462270866"/>
      <w:r w:rsidRPr="004E0399">
        <w:rPr>
          <w:rFonts w:ascii="楷体" w:hAnsi="楷体" w:hint="eastAsia"/>
          <w:b w:val="0"/>
          <w:color w:val="FF0000"/>
          <w:szCs w:val="24"/>
        </w:rPr>
        <w:t>ELM神经网络理论研究情况</w:t>
      </w:r>
      <w:bookmarkEnd w:id="6"/>
    </w:p>
    <w:p w:rsidR="005623F5" w:rsidRDefault="005623F5" w:rsidP="00100F46">
      <w:pPr>
        <w:ind w:firstLineChars="0" w:firstLine="0"/>
      </w:pPr>
      <w:r w:rsidRPr="005623F5">
        <w:rPr>
          <w:rFonts w:hint="eastAsia"/>
        </w:rPr>
        <w:t>传统</w:t>
      </w:r>
      <w:r w:rsidRPr="004E0399">
        <w:rPr>
          <w:color w:val="FF0000"/>
        </w:rPr>
        <w:t>的神经网络结构如下图</w:t>
      </w:r>
      <w:r w:rsidRPr="004E0399">
        <w:rPr>
          <w:rFonts w:hint="eastAsia"/>
          <w:color w:val="FF0000"/>
        </w:rPr>
        <w:t>一</w:t>
      </w:r>
      <w:r w:rsidRPr="004E0399">
        <w:rPr>
          <w:color w:val="FF0000"/>
        </w:rPr>
        <w:t>所示，</w:t>
      </w:r>
      <w:r w:rsidRPr="004E0399">
        <w:rPr>
          <w:rFonts w:hint="eastAsia"/>
          <w:color w:val="FF0000"/>
        </w:rPr>
        <w:t>由</w:t>
      </w:r>
      <w:r w:rsidRPr="004E0399">
        <w:rPr>
          <w:color w:val="FF0000"/>
        </w:rPr>
        <w:t>输入层，隐含层和输出层组成</w:t>
      </w:r>
      <w:r w:rsidRPr="004E0399">
        <w:rPr>
          <w:rFonts w:hint="eastAsia"/>
          <w:color w:val="FF0000"/>
        </w:rPr>
        <w:t>。输入层与隐含层，隐含层与输出层神经元间全连接。其中，输入层有</w:t>
      </w:r>
      <w:r w:rsidRPr="004E0399">
        <w:rPr>
          <w:color w:val="FF0000"/>
        </w:rPr>
        <w:t>n</w:t>
      </w:r>
      <w:r w:rsidRPr="004E0399">
        <w:rPr>
          <w:rFonts w:hint="eastAsia"/>
          <w:color w:val="FF0000"/>
        </w:rPr>
        <w:t>个神经元，对应</w:t>
      </w:r>
      <w:r w:rsidRPr="004E0399">
        <w:rPr>
          <w:color w:val="FF0000"/>
        </w:rPr>
        <w:t>n</w:t>
      </w:r>
      <w:r w:rsidRPr="004E0399">
        <w:rPr>
          <w:rFonts w:hint="eastAsia"/>
          <w:color w:val="FF0000"/>
        </w:rPr>
        <w:t>个输入变量，隐含层有</w:t>
      </w:r>
      <w:r w:rsidRPr="004E0399">
        <w:rPr>
          <w:color w:val="FF0000"/>
        </w:rPr>
        <w:t>l</w:t>
      </w:r>
      <w:r w:rsidRPr="004E0399">
        <w:rPr>
          <w:rFonts w:hint="eastAsia"/>
          <w:color w:val="FF0000"/>
        </w:rPr>
        <w:t>个神经元，输出层有</w:t>
      </w:r>
      <w:r w:rsidRPr="004E0399">
        <w:rPr>
          <w:color w:val="FF0000"/>
        </w:rPr>
        <w:t xml:space="preserve">m </w:t>
      </w:r>
      <w:r w:rsidRPr="004E0399">
        <w:rPr>
          <w:rFonts w:hint="eastAsia"/>
          <w:color w:val="FF0000"/>
        </w:rPr>
        <w:t>个神经元，对应</w:t>
      </w:r>
      <w:r w:rsidRPr="004E0399">
        <w:rPr>
          <w:color w:val="FF0000"/>
        </w:rPr>
        <w:t>m</w:t>
      </w:r>
      <w:r w:rsidRPr="004E0399">
        <w:rPr>
          <w:color w:val="FF0000"/>
        </w:rPr>
        <w:t>个</w:t>
      </w:r>
      <w:r w:rsidRPr="004E0399">
        <w:rPr>
          <w:rFonts w:hint="eastAsia"/>
          <w:color w:val="FF0000"/>
        </w:rPr>
        <w:t>输出</w:t>
      </w:r>
      <w:r w:rsidRPr="004E0399">
        <w:rPr>
          <w:color w:val="FF0000"/>
        </w:rPr>
        <w:t>变量。</w:t>
      </w:r>
      <w:r w:rsidRPr="004E0399">
        <w:rPr>
          <w:rFonts w:hint="eastAsia"/>
          <w:color w:val="FF0000"/>
        </w:rPr>
        <w:t>在不失一般性的情况下，设输入层与隐含层间的连接权值</w:t>
      </w:r>
      <w:r w:rsidRPr="004E0399">
        <w:rPr>
          <w:color w:val="FF0000"/>
        </w:rPr>
        <w:t xml:space="preserve">W </w:t>
      </w:r>
      <w:r w:rsidRPr="005623F5">
        <w:rPr>
          <w:rFonts w:hint="eastAsia"/>
        </w:rPr>
        <w:t>为：</w:t>
      </w:r>
      <w:r w:rsidR="003D0A45" w:rsidRPr="003D0A45">
        <w:rPr>
          <w:position w:val="-68"/>
        </w:rPr>
        <w:object w:dxaOrig="27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74.25pt" o:ole="">
            <v:imagedata r:id="rId8" o:title=""/>
          </v:shape>
          <o:OLEObject Type="Embed" ProgID="Equation.DSMT4" ShapeID="_x0000_i1025" DrawAspect="Content" ObjectID="_1536094017" r:id="rId9"/>
        </w:object>
      </w:r>
      <w:r w:rsidR="00172B5A">
        <w:object w:dxaOrig="1440" w:dyaOrig="1440">
          <v:shape id="_x0000_s1026" type="#_x0000_t75" style="position:absolute;left:0;text-align:left;margin-left:0;margin-top:0;width:9pt;height:14pt;z-index:251659264;mso-position-horizontal:left;mso-position-horizontal-relative:text;mso-position-vertical-relative:text">
            <v:imagedata r:id="rId10" o:title=""/>
            <w10:wrap type="square" side="right"/>
          </v:shape>
          <o:OLEObject Type="Embed" ProgID="Equation.DSMT4" ShapeID="_x0000_s1026" DrawAspect="Content" ObjectID="_1536094087" r:id="rId11"/>
        </w:object>
      </w:r>
      <w:r w:rsidR="003D0A45">
        <w:rPr>
          <w:rFonts w:hint="eastAsia"/>
        </w:rPr>
        <w:t>。</w:t>
      </w:r>
    </w:p>
    <w:p w:rsidR="005623F5" w:rsidRPr="005623F5" w:rsidRDefault="005623F5" w:rsidP="00100F46">
      <w:pPr>
        <w:ind w:firstLineChars="0" w:firstLine="420"/>
      </w:pPr>
      <w:r w:rsidRPr="005623F5">
        <w:rPr>
          <w:rFonts w:hint="eastAsia"/>
        </w:rPr>
        <w:t>其中</w:t>
      </w:r>
      <w:r w:rsidRPr="005623F5">
        <w:t>，</w:t>
      </w:r>
      <w:r w:rsidRPr="005623F5">
        <w:object w:dxaOrig="380" w:dyaOrig="380">
          <v:shape id="_x0000_i1026" type="#_x0000_t75" style="width:21.75pt;height:21.75pt" o:ole="">
            <v:imagedata r:id="rId12" o:title=""/>
          </v:shape>
          <o:OLEObject Type="Embed" ProgID="Equation.DSMT4" ShapeID="_x0000_i1026" DrawAspect="Content" ObjectID="_1536094018" r:id="rId13"/>
        </w:object>
      </w:r>
      <w:r w:rsidRPr="005623F5">
        <w:rPr>
          <w:rFonts w:hint="eastAsia"/>
        </w:rPr>
        <w:t>表示</w:t>
      </w:r>
      <w:r w:rsidRPr="005623F5">
        <w:t>输入层第</w:t>
      </w:r>
      <w:r w:rsidRPr="005623F5">
        <w:t>i</w:t>
      </w:r>
      <w:r w:rsidRPr="005623F5">
        <w:t>个神经元与隐含层第</w:t>
      </w:r>
      <w:r w:rsidRPr="005623F5">
        <w:t>j</w:t>
      </w:r>
      <w:r w:rsidRPr="005623F5">
        <w:t>个神经元的连接权值。</w:t>
      </w:r>
    </w:p>
    <w:p w:rsidR="005623F5" w:rsidRPr="005623F5" w:rsidRDefault="005623F5" w:rsidP="003D0A45">
      <w:pPr>
        <w:ind w:firstLine="420"/>
      </w:pPr>
      <w:r w:rsidRPr="005623F5">
        <w:rPr>
          <w:rFonts w:hint="eastAsia"/>
        </w:rPr>
        <w:t>设隐含层</w:t>
      </w:r>
      <w:r w:rsidRPr="005623F5">
        <w:t>与输出层间的连接权值</w:t>
      </w:r>
      <w:r w:rsidRPr="005623F5">
        <w:object w:dxaOrig="240" w:dyaOrig="320">
          <v:shape id="_x0000_i1027" type="#_x0000_t75" style="width:14.25pt;height:14.25pt" o:ole="">
            <v:imagedata r:id="rId14" o:title=""/>
          </v:shape>
          <o:OLEObject Type="Embed" ProgID="Equation.DSMT4" ShapeID="_x0000_i1027" DrawAspect="Content" ObjectID="_1536094019" r:id="rId15"/>
        </w:object>
      </w:r>
      <w:r w:rsidRPr="005623F5">
        <w:rPr>
          <w:rFonts w:hint="eastAsia"/>
        </w:rPr>
        <w:t>为：</w:t>
      </w:r>
      <w:r w:rsidR="003D0A45" w:rsidRPr="003D0A45">
        <w:rPr>
          <w:position w:val="-68"/>
        </w:rPr>
        <w:object w:dxaOrig="2780" w:dyaOrig="1480">
          <v:shape id="_x0000_i1028" type="#_x0000_t75" style="width:136.5pt;height:1in" o:ole="">
            <v:imagedata r:id="rId16" o:title=""/>
          </v:shape>
          <o:OLEObject Type="Embed" ProgID="Equation.DSMT4" ShapeID="_x0000_i1028" DrawAspect="Content" ObjectID="_1536094020" r:id="rId17"/>
        </w:object>
      </w:r>
    </w:p>
    <w:p w:rsidR="005623F5" w:rsidRPr="005623F5" w:rsidRDefault="005623F5" w:rsidP="005623F5">
      <w:pPr>
        <w:ind w:firstLine="420"/>
      </w:pPr>
      <w:r w:rsidRPr="005623F5">
        <w:rPr>
          <w:rFonts w:hint="eastAsia"/>
        </w:rPr>
        <w:t>其中</w:t>
      </w:r>
      <w:r w:rsidRPr="005623F5">
        <w:t>，</w:t>
      </w:r>
      <w:r w:rsidRPr="005623F5">
        <w:rPr>
          <w:position w:val="-14"/>
        </w:rPr>
        <w:object w:dxaOrig="360" w:dyaOrig="380">
          <v:shape id="_x0000_i1029" type="#_x0000_t75" style="width:21.75pt;height:21.75pt" o:ole="">
            <v:imagedata r:id="rId18" o:title=""/>
          </v:shape>
          <o:OLEObject Type="Embed" ProgID="Equation.DSMT4" ShapeID="_x0000_i1029" DrawAspect="Content" ObjectID="_1536094021" r:id="rId19"/>
        </w:object>
      </w:r>
      <w:r w:rsidRPr="005623F5">
        <w:rPr>
          <w:rFonts w:hint="eastAsia"/>
        </w:rPr>
        <w:t>表示</w:t>
      </w:r>
      <w:r w:rsidRPr="005623F5">
        <w:t>隐含层第</w:t>
      </w:r>
      <w:r w:rsidRPr="005623F5">
        <w:rPr>
          <w:rFonts w:ascii="Times New Roman" w:hAnsi="Times New Roman" w:cs="Times New Roman"/>
        </w:rPr>
        <w:t>j</w:t>
      </w:r>
      <w:r w:rsidRPr="005623F5">
        <w:t>个神经元</w:t>
      </w:r>
      <w:r w:rsidRPr="005623F5">
        <w:rPr>
          <w:rFonts w:hint="eastAsia"/>
        </w:rPr>
        <w:t>与</w:t>
      </w:r>
      <w:r w:rsidRPr="005623F5">
        <w:t>输出层第</w:t>
      </w:r>
      <w:r w:rsidRPr="005623F5">
        <w:rPr>
          <w:rFonts w:ascii="Times New Roman" w:hAnsi="Times New Roman" w:cs="Times New Roman"/>
        </w:rPr>
        <w:t>k</w:t>
      </w:r>
      <w:r w:rsidRPr="005623F5">
        <w:t>个</w:t>
      </w:r>
      <w:r w:rsidRPr="005623F5">
        <w:rPr>
          <w:rFonts w:hint="eastAsia"/>
        </w:rPr>
        <w:t>神经元</w:t>
      </w:r>
      <w:r w:rsidRPr="005623F5">
        <w:t>间的连接权值。</w:t>
      </w:r>
    </w:p>
    <w:p w:rsidR="005623F5" w:rsidRPr="005623F5" w:rsidRDefault="005623F5" w:rsidP="005623F5">
      <w:pPr>
        <w:ind w:firstLine="420"/>
      </w:pPr>
      <w:r w:rsidRPr="005623F5">
        <w:rPr>
          <w:rFonts w:hint="eastAsia"/>
        </w:rPr>
        <w:t>设具有</w:t>
      </w:r>
      <w:r w:rsidRPr="005623F5">
        <w:rPr>
          <w:rFonts w:ascii="Times New Roman" w:hAnsi="Times New Roman" w:cs="Times New Roman" w:hint="eastAsia"/>
        </w:rPr>
        <w:t>Q</w:t>
      </w:r>
      <w:r w:rsidRPr="005623F5">
        <w:rPr>
          <w:rFonts w:hint="eastAsia"/>
        </w:rPr>
        <w:t>个</w:t>
      </w:r>
      <w:r w:rsidRPr="005623F5">
        <w:t>样本的训练集输入</w:t>
      </w:r>
      <w:r w:rsidRPr="005623F5">
        <w:rPr>
          <w:rFonts w:hint="eastAsia"/>
        </w:rPr>
        <w:t>矩阵</w:t>
      </w:r>
      <w:r w:rsidRPr="005623F5">
        <w:rPr>
          <w:rFonts w:ascii="Times New Roman" w:hAnsi="Times New Roman" w:cs="Times New Roman"/>
        </w:rPr>
        <w:t>x</w:t>
      </w:r>
      <w:r w:rsidRPr="005623F5">
        <w:rPr>
          <w:rFonts w:hint="eastAsia"/>
        </w:rPr>
        <w:t>和</w:t>
      </w:r>
      <w:r w:rsidRPr="005623F5">
        <w:t>输出矩阵</w:t>
      </w:r>
      <w:r w:rsidRPr="005623F5">
        <w:rPr>
          <w:rFonts w:ascii="Times New Roman" w:hAnsi="Times New Roman" w:cs="Times New Roman" w:hint="eastAsia"/>
        </w:rPr>
        <w:t>Y</w:t>
      </w:r>
      <w:r w:rsidRPr="005623F5">
        <w:rPr>
          <w:rFonts w:hint="eastAsia"/>
        </w:rPr>
        <w:t>分别为：</w:t>
      </w:r>
    </w:p>
    <w:p w:rsidR="005623F5" w:rsidRPr="005623F5" w:rsidRDefault="005623F5" w:rsidP="003D0A45">
      <w:pPr>
        <w:ind w:firstLineChars="600" w:firstLine="1260"/>
      </w:pPr>
      <w:r w:rsidRPr="005623F5">
        <w:object w:dxaOrig="2760" w:dyaOrig="1520">
          <v:shape id="_x0000_i1030" type="#_x0000_t75" style="width:138pt;height:75.75pt" o:ole="">
            <v:imagedata r:id="rId20" o:title=""/>
          </v:shape>
          <o:OLEObject Type="Embed" ProgID="Equation.DSMT4" ShapeID="_x0000_i1030" DrawAspect="Content" ObjectID="_1536094022" r:id="rId21"/>
        </w:object>
      </w:r>
      <w:r w:rsidRPr="005623F5">
        <w:t xml:space="preserve">    </w:t>
      </w:r>
      <w:r w:rsidR="003D0A45">
        <w:t xml:space="preserve">  </w:t>
      </w:r>
      <w:r w:rsidRPr="005623F5">
        <w:t xml:space="preserve"> </w:t>
      </w:r>
      <w:r w:rsidRPr="005623F5">
        <w:object w:dxaOrig="2860" w:dyaOrig="1520">
          <v:shape id="_x0000_i1031" type="#_x0000_t75" style="width:143.25pt;height:75.75pt" o:ole="">
            <v:imagedata r:id="rId22" o:title=""/>
          </v:shape>
          <o:OLEObject Type="Embed" ProgID="Equation.DSMT4" ShapeID="_x0000_i1031" DrawAspect="Content" ObjectID="_1536094023" r:id="rId23"/>
        </w:object>
      </w:r>
    </w:p>
    <w:p w:rsidR="005623F5" w:rsidRPr="005623F5" w:rsidRDefault="005623F5" w:rsidP="005623F5">
      <w:pPr>
        <w:ind w:firstLine="420"/>
      </w:pPr>
    </w:p>
    <w:p w:rsidR="005623F5" w:rsidRPr="005623F5" w:rsidRDefault="005623F5" w:rsidP="003D0A45">
      <w:pPr>
        <w:ind w:firstLine="420"/>
        <w:jc w:val="center"/>
      </w:pPr>
      <w:r w:rsidRPr="005623F5">
        <w:rPr>
          <w:noProof/>
        </w:rPr>
        <w:lastRenderedPageBreak/>
        <w:drawing>
          <wp:inline distT="0" distB="0" distL="0" distR="0" wp14:anchorId="2028C6EE" wp14:editId="57646CFB">
            <wp:extent cx="2761615" cy="2733040"/>
            <wp:effectExtent l="0" t="0" r="635" b="0"/>
            <wp:docPr id="1" name="图片 1" descr="E:\陈杰论文\图\我自己的\tif\EL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陈杰论文\图\我自己的\tif\ELM.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774171" cy="2745979"/>
                    </a:xfrm>
                    <a:prstGeom prst="rect">
                      <a:avLst/>
                    </a:prstGeom>
                    <a:noFill/>
                    <a:ln>
                      <a:noFill/>
                    </a:ln>
                  </pic:spPr>
                </pic:pic>
              </a:graphicData>
            </a:graphic>
          </wp:inline>
        </w:drawing>
      </w:r>
    </w:p>
    <w:p w:rsidR="005623F5" w:rsidRPr="005623F5" w:rsidRDefault="005623F5" w:rsidP="005623F5">
      <w:pPr>
        <w:ind w:firstLine="420"/>
      </w:pPr>
      <w:r w:rsidRPr="005623F5">
        <w:rPr>
          <w:rFonts w:hint="eastAsia"/>
        </w:rPr>
        <w:t>极限</w:t>
      </w:r>
      <w:r w:rsidRPr="005623F5">
        <w:t>学习机</w:t>
      </w:r>
      <w:r w:rsidRPr="005623F5">
        <w:rPr>
          <w:rFonts w:hint="eastAsia"/>
        </w:rPr>
        <w:t>是</w:t>
      </w:r>
      <w:r w:rsidRPr="005623F5">
        <w:t>黄广斌提出的一种单隐层神经网络，具有快速学习的特点。对于</w:t>
      </w:r>
      <w:r w:rsidRPr="005623F5">
        <w:rPr>
          <w:rFonts w:hint="eastAsia"/>
        </w:rPr>
        <w:t>单隐层</w:t>
      </w:r>
      <w:r w:rsidRPr="005623F5">
        <w:t>神经网络</w:t>
      </w:r>
      <w:r w:rsidRPr="005623F5">
        <w:rPr>
          <w:rFonts w:hint="eastAsia"/>
        </w:rPr>
        <w:t>，</w:t>
      </w:r>
      <w:r w:rsidRPr="005623F5">
        <w:t>可以初始化输入的</w:t>
      </w:r>
      <w:r w:rsidRPr="005623F5">
        <w:rPr>
          <w:rFonts w:hint="eastAsia"/>
        </w:rPr>
        <w:t>连接权值和</w:t>
      </w:r>
      <w:r w:rsidRPr="005623F5">
        <w:t>偏差，并得到相应的输出</w:t>
      </w:r>
      <w:r w:rsidRPr="005623F5">
        <w:rPr>
          <w:rFonts w:hint="eastAsia"/>
        </w:rPr>
        <w:t>连接权值</w:t>
      </w:r>
      <w:r w:rsidRPr="005623F5">
        <w:t>。</w:t>
      </w:r>
      <w:r w:rsidRPr="005623F5">
        <w:rPr>
          <w:rFonts w:hint="eastAsia"/>
        </w:rPr>
        <w:t>产生</w:t>
      </w:r>
      <w:r w:rsidRPr="005623F5">
        <w:t>最佳的解决方案，更快的学习速度和较好的泛化性能。</w:t>
      </w:r>
      <w:r w:rsidRPr="005623F5">
        <w:rPr>
          <w:rFonts w:hint="eastAsia"/>
        </w:rPr>
        <w:t>EL</w:t>
      </w:r>
      <w:r w:rsidRPr="005623F5">
        <w:t>M</w:t>
      </w:r>
      <w:r w:rsidRPr="005623F5">
        <w:rPr>
          <w:rFonts w:hint="eastAsia"/>
        </w:rPr>
        <w:t>广泛应用于能效</w:t>
      </w:r>
      <w:r w:rsidRPr="005623F5">
        <w:t>分析和神经计算</w:t>
      </w:r>
      <w:r w:rsidRPr="005623F5">
        <w:rPr>
          <w:rFonts w:hint="eastAsia"/>
        </w:rPr>
        <w:t>。假设</w:t>
      </w:r>
      <w:r w:rsidRPr="005623F5">
        <w:t>有</w:t>
      </w:r>
      <w:r w:rsidRPr="005623F5">
        <w:rPr>
          <w:rFonts w:ascii="Times New Roman" w:hAnsi="Times New Roman" w:cs="Times New Roman" w:hint="eastAsia"/>
        </w:rPr>
        <w:t>N</w:t>
      </w:r>
      <w:r w:rsidRPr="005623F5">
        <w:rPr>
          <w:rFonts w:hint="eastAsia"/>
        </w:rPr>
        <w:t>个</w:t>
      </w:r>
      <w:r w:rsidRPr="005623F5">
        <w:t>随即样本</w:t>
      </w:r>
      <w:r w:rsidRPr="005623F5">
        <w:t xml:space="preserve">, </w:t>
      </w:r>
      <w:r w:rsidR="009F1DCA" w:rsidRPr="009F1DCA">
        <w:rPr>
          <w:position w:val="-14"/>
        </w:rPr>
        <w:object w:dxaOrig="740" w:dyaOrig="400">
          <v:shape id="_x0000_i1032" type="#_x0000_t75" style="width:36.75pt;height:20.25pt" o:ole="">
            <v:imagedata r:id="rId25" o:title=""/>
          </v:shape>
          <o:OLEObject Type="Embed" ProgID="Equation.DSMT4" ShapeID="_x0000_i1032" DrawAspect="Content" ObjectID="_1536094024" r:id="rId26"/>
        </w:object>
      </w:r>
      <w:r w:rsidRPr="005623F5">
        <w:rPr>
          <w:rFonts w:hint="eastAsia"/>
        </w:rPr>
        <w:t>，</w:t>
      </w:r>
      <w:r w:rsidR="009F1DCA" w:rsidRPr="009F1DCA">
        <w:rPr>
          <w:position w:val="-12"/>
        </w:rPr>
        <w:object w:dxaOrig="2480" w:dyaOrig="380">
          <v:shape id="_x0000_i1033" type="#_x0000_t75" style="width:123.75pt;height:18.75pt" o:ole="">
            <v:imagedata r:id="rId27" o:title=""/>
          </v:shape>
          <o:OLEObject Type="Embed" ProgID="Equation.DSMT4" ShapeID="_x0000_i1033" DrawAspect="Content" ObjectID="_1536094025" r:id="rId28"/>
        </w:object>
      </w:r>
      <w:r w:rsidRPr="005623F5">
        <w:rPr>
          <w:rFonts w:hint="eastAsia"/>
        </w:rPr>
        <w:t>，</w:t>
      </w:r>
      <w:r w:rsidR="009F1DCA" w:rsidRPr="009F1DCA">
        <w:rPr>
          <w:position w:val="-12"/>
        </w:rPr>
        <w:object w:dxaOrig="2200" w:dyaOrig="380">
          <v:shape id="_x0000_i1034" type="#_x0000_t75" style="width:110.25pt;height:18.75pt" o:ole="">
            <v:imagedata r:id="rId29" o:title=""/>
          </v:shape>
          <o:OLEObject Type="Embed" ProgID="Equation.DSMT4" ShapeID="_x0000_i1034" DrawAspect="Content" ObjectID="_1536094026" r:id="rId30"/>
        </w:object>
      </w:r>
      <w:r w:rsidRPr="005623F5">
        <w:rPr>
          <w:rFonts w:hint="eastAsia"/>
        </w:rPr>
        <w:t>。对于一个有</w:t>
      </w:r>
      <w:r w:rsidRPr="005623F5">
        <w:rPr>
          <w:rFonts w:ascii="Times New Roman" w:hAnsi="Times New Roman" w:cs="Times New Roman" w:hint="eastAsia"/>
        </w:rPr>
        <w:t>L</w:t>
      </w:r>
      <w:r w:rsidRPr="005623F5">
        <w:rPr>
          <w:rFonts w:hint="eastAsia"/>
        </w:rPr>
        <w:t>个</w:t>
      </w:r>
      <w:r w:rsidRPr="005623F5">
        <w:t>隐层节点的单隐层神经网络可以表示为：</w:t>
      </w:r>
      <w:r w:rsidR="009F1DCA" w:rsidRPr="009F1DCA">
        <w:rPr>
          <w:position w:val="-28"/>
        </w:rPr>
        <w:object w:dxaOrig="3480" w:dyaOrig="680">
          <v:shape id="_x0000_i1035" type="#_x0000_t75" style="width:174pt;height:33.75pt" o:ole="">
            <v:imagedata r:id="rId31" o:title=""/>
          </v:shape>
          <o:OLEObject Type="Embed" ProgID="Equation.DSMT4" ShapeID="_x0000_i1035" DrawAspect="Content" ObjectID="_1536094027" r:id="rId32"/>
        </w:object>
      </w:r>
    </w:p>
    <w:p w:rsidR="005623F5" w:rsidRPr="005623F5" w:rsidRDefault="005623F5" w:rsidP="005623F5">
      <w:pPr>
        <w:ind w:firstLine="420"/>
      </w:pPr>
      <w:r w:rsidRPr="005623F5">
        <w:rPr>
          <w:rFonts w:hint="eastAsia"/>
        </w:rPr>
        <w:t>其中，</w:t>
      </w:r>
      <w:r w:rsidR="009F1DCA" w:rsidRPr="009F1DCA">
        <w:rPr>
          <w:position w:val="-10"/>
        </w:rPr>
        <w:object w:dxaOrig="520" w:dyaOrig="320">
          <v:shape id="_x0000_i1036" type="#_x0000_t75" style="width:26.25pt;height:15.75pt" o:ole="">
            <v:imagedata r:id="rId33" o:title=""/>
          </v:shape>
          <o:OLEObject Type="Embed" ProgID="Equation.DSMT4" ShapeID="_x0000_i1036" DrawAspect="Content" ObjectID="_1536094028" r:id="rId34"/>
        </w:object>
      </w:r>
      <w:r w:rsidRPr="005623F5">
        <w:rPr>
          <w:rFonts w:hint="eastAsia"/>
        </w:rPr>
        <w:t>为</w:t>
      </w:r>
      <w:r w:rsidRPr="005623F5">
        <w:t>激活函数，</w:t>
      </w:r>
      <w:r w:rsidR="009F1DCA" w:rsidRPr="009F1DCA">
        <w:rPr>
          <w:position w:val="-12"/>
        </w:rPr>
        <w:object w:dxaOrig="2040" w:dyaOrig="380">
          <v:shape id="_x0000_i1037" type="#_x0000_t75" style="width:102pt;height:18.75pt" o:ole="">
            <v:imagedata r:id="rId35" o:title=""/>
          </v:shape>
          <o:OLEObject Type="Embed" ProgID="Equation.DSMT4" ShapeID="_x0000_i1037" DrawAspect="Content" ObjectID="_1536094029" r:id="rId36"/>
        </w:object>
      </w:r>
      <w:r w:rsidRPr="005623F5">
        <w:rPr>
          <w:rFonts w:hint="eastAsia"/>
        </w:rPr>
        <w:t>为</w:t>
      </w:r>
      <w:r w:rsidRPr="005623F5">
        <w:t>输入</w:t>
      </w:r>
      <w:r w:rsidRPr="005623F5">
        <w:rPr>
          <w:rFonts w:hint="eastAsia"/>
        </w:rPr>
        <w:t>权重</w:t>
      </w:r>
      <w:r w:rsidRPr="005623F5">
        <w:t>，</w:t>
      </w:r>
      <w:r w:rsidR="009F1DCA" w:rsidRPr="009F1DCA">
        <w:rPr>
          <w:position w:val="-12"/>
        </w:rPr>
        <w:object w:dxaOrig="260" w:dyaOrig="360">
          <v:shape id="_x0000_i1038" type="#_x0000_t75" style="width:12.75pt;height:18pt" o:ole="">
            <v:imagedata r:id="rId37" o:title=""/>
          </v:shape>
          <o:OLEObject Type="Embed" ProgID="Equation.DSMT4" ShapeID="_x0000_i1038" DrawAspect="Content" ObjectID="_1536094030" r:id="rId38"/>
        </w:object>
      </w:r>
      <w:r w:rsidRPr="005623F5">
        <w:rPr>
          <w:rFonts w:hint="eastAsia"/>
        </w:rPr>
        <w:t>为</w:t>
      </w:r>
      <w:r w:rsidRPr="005623F5">
        <w:t>输出权重，</w:t>
      </w:r>
      <w:r w:rsidR="009F1DCA" w:rsidRPr="009F1DCA">
        <w:rPr>
          <w:position w:val="-12"/>
        </w:rPr>
        <w:object w:dxaOrig="220" w:dyaOrig="360">
          <v:shape id="_x0000_i1039" type="#_x0000_t75" style="width:11.25pt;height:18pt" o:ole="">
            <v:imagedata r:id="rId39" o:title=""/>
          </v:shape>
          <o:OLEObject Type="Embed" ProgID="Equation.DSMT4" ShapeID="_x0000_i1039" DrawAspect="Content" ObjectID="_1536094031" r:id="rId40"/>
        </w:object>
      </w:r>
      <w:r w:rsidRPr="005623F5">
        <w:rPr>
          <w:rFonts w:hint="eastAsia"/>
        </w:rPr>
        <w:t>是</w:t>
      </w:r>
      <w:r w:rsidRPr="005623F5">
        <w:t>第</w:t>
      </w:r>
      <w:r w:rsidRPr="005623F5">
        <w:t>i</w:t>
      </w:r>
      <w:r w:rsidRPr="005623F5">
        <w:t>个隐层单元的偏置</w:t>
      </w:r>
      <w:r w:rsidRPr="005623F5">
        <w:rPr>
          <w:rFonts w:hint="eastAsia"/>
        </w:rPr>
        <w:t>。</w:t>
      </w:r>
      <w:r w:rsidR="009F1DCA" w:rsidRPr="009F1DCA">
        <w:rPr>
          <w:position w:val="-14"/>
        </w:rPr>
        <w:object w:dxaOrig="700" w:dyaOrig="380">
          <v:shape id="_x0000_i1040" type="#_x0000_t75" style="width:35.25pt;height:18.75pt" o:ole="">
            <v:imagedata r:id="rId41" o:title=""/>
          </v:shape>
          <o:OLEObject Type="Embed" ProgID="Equation.DSMT4" ShapeID="_x0000_i1040" DrawAspect="Content" ObjectID="_1536094032" r:id="rId42"/>
        </w:object>
      </w:r>
      <w:r w:rsidRPr="005623F5">
        <w:rPr>
          <w:rFonts w:hint="eastAsia"/>
        </w:rPr>
        <w:t>表示</w:t>
      </w:r>
      <w:r w:rsidR="009F1DCA" w:rsidRPr="009F1DCA">
        <w:rPr>
          <w:position w:val="-12"/>
        </w:rPr>
        <w:object w:dxaOrig="279" w:dyaOrig="360">
          <v:shape id="_x0000_i1041" type="#_x0000_t75" style="width:14.25pt;height:18pt" o:ole="">
            <v:imagedata r:id="rId43" o:title=""/>
          </v:shape>
          <o:OLEObject Type="Embed" ProgID="Equation.DSMT4" ShapeID="_x0000_i1041" DrawAspect="Content" ObjectID="_1536094033" r:id="rId44"/>
        </w:object>
      </w:r>
      <w:r w:rsidRPr="005623F5">
        <w:rPr>
          <w:rFonts w:hint="eastAsia"/>
        </w:rPr>
        <w:t>和</w:t>
      </w:r>
      <w:r w:rsidR="00B768BD" w:rsidRPr="00B768BD">
        <w:rPr>
          <w:position w:val="-14"/>
        </w:rPr>
        <w:object w:dxaOrig="340" w:dyaOrig="380">
          <v:shape id="_x0000_i1042" type="#_x0000_t75" style="width:17.25pt;height:18.75pt" o:ole="">
            <v:imagedata r:id="rId45" o:title=""/>
          </v:shape>
          <o:OLEObject Type="Embed" ProgID="Equation.DSMT4" ShapeID="_x0000_i1042" DrawAspect="Content" ObjectID="_1536094034" r:id="rId46"/>
        </w:object>
      </w:r>
      <w:r w:rsidRPr="005623F5">
        <w:rPr>
          <w:rFonts w:hint="eastAsia"/>
        </w:rPr>
        <w:t>的</w:t>
      </w:r>
      <w:r w:rsidRPr="005623F5">
        <w:t>内积。</w:t>
      </w:r>
      <w:r w:rsidRPr="005623F5">
        <w:rPr>
          <w:rFonts w:hint="eastAsia"/>
        </w:rPr>
        <w:t>单隐层</w:t>
      </w:r>
      <w:r w:rsidRPr="005623F5">
        <w:t>神经网络学习的目标是使得输出的误差最小，可以表示为</w:t>
      </w:r>
      <w:r w:rsidRPr="005623F5">
        <w:rPr>
          <w:rFonts w:hint="eastAsia"/>
        </w:rPr>
        <w:t>:</w:t>
      </w:r>
      <w:r w:rsidR="00B768BD" w:rsidRPr="00B768BD">
        <w:rPr>
          <w:position w:val="-30"/>
        </w:rPr>
        <w:object w:dxaOrig="1440" w:dyaOrig="700">
          <v:shape id="_x0000_i1043" type="#_x0000_t75" style="width:1in;height:35.25pt" o:ole="">
            <v:imagedata r:id="rId47" o:title=""/>
          </v:shape>
          <o:OLEObject Type="Embed" ProgID="Equation.DSMT4" ShapeID="_x0000_i1043" DrawAspect="Content" ObjectID="_1536094035" r:id="rId48"/>
        </w:object>
      </w:r>
      <w:r w:rsidRPr="005623F5">
        <w:rPr>
          <w:rFonts w:hint="eastAsia"/>
        </w:rPr>
        <w:t>。即</w:t>
      </w:r>
      <w:r w:rsidRPr="005623F5">
        <w:t>存在</w:t>
      </w:r>
      <w:r w:rsidR="00B768BD" w:rsidRPr="00B768BD">
        <w:rPr>
          <w:position w:val="-12"/>
        </w:rPr>
        <w:object w:dxaOrig="260" w:dyaOrig="360">
          <v:shape id="_x0000_i1044" type="#_x0000_t75" style="width:12.75pt;height:18pt" o:ole="">
            <v:imagedata r:id="rId49" o:title=""/>
          </v:shape>
          <o:OLEObject Type="Embed" ProgID="Equation.DSMT4" ShapeID="_x0000_i1044" DrawAspect="Content" ObjectID="_1536094036" r:id="rId50"/>
        </w:object>
      </w:r>
      <w:r w:rsidRPr="005623F5">
        <w:rPr>
          <w:rFonts w:hint="eastAsia"/>
        </w:rPr>
        <w:t>，</w:t>
      </w:r>
      <w:r w:rsidR="00B768BD" w:rsidRPr="00B768BD">
        <w:rPr>
          <w:position w:val="-12"/>
        </w:rPr>
        <w:object w:dxaOrig="279" w:dyaOrig="360">
          <v:shape id="_x0000_i1045" type="#_x0000_t75" style="width:14.25pt;height:18pt" o:ole="">
            <v:imagedata r:id="rId51" o:title=""/>
          </v:shape>
          <o:OLEObject Type="Embed" ProgID="Equation.DSMT4" ShapeID="_x0000_i1045" DrawAspect="Content" ObjectID="_1536094037" r:id="rId52"/>
        </w:object>
      </w:r>
      <w:r w:rsidRPr="005623F5">
        <w:rPr>
          <w:rFonts w:hint="eastAsia"/>
        </w:rPr>
        <w:t>和</w:t>
      </w:r>
      <w:r w:rsidR="00B768BD" w:rsidRPr="00B768BD">
        <w:rPr>
          <w:position w:val="-12"/>
        </w:rPr>
        <w:object w:dxaOrig="220" w:dyaOrig="360">
          <v:shape id="_x0000_i1046" type="#_x0000_t75" style="width:11.25pt;height:18pt" o:ole="">
            <v:imagedata r:id="rId53" o:title=""/>
          </v:shape>
          <o:OLEObject Type="Embed" ProgID="Equation.DSMT4" ShapeID="_x0000_i1046" DrawAspect="Content" ObjectID="_1536094038" r:id="rId54"/>
        </w:object>
      </w:r>
      <w:r w:rsidRPr="005623F5">
        <w:rPr>
          <w:rFonts w:hint="eastAsia"/>
        </w:rPr>
        <w:t>，</w:t>
      </w:r>
      <w:r w:rsidRPr="005623F5">
        <w:t>使得</w:t>
      </w:r>
      <w:r w:rsidR="00B768BD" w:rsidRPr="00B768BD">
        <w:rPr>
          <w:position w:val="-28"/>
        </w:rPr>
        <w:object w:dxaOrig="3420" w:dyaOrig="680">
          <v:shape id="_x0000_i1047" type="#_x0000_t75" style="width:171pt;height:33.75pt" o:ole="">
            <v:imagedata r:id="rId55" o:title=""/>
          </v:shape>
          <o:OLEObject Type="Embed" ProgID="Equation.DSMT4" ShapeID="_x0000_i1047" DrawAspect="Content" ObjectID="_1536094039" r:id="rId56"/>
        </w:object>
      </w:r>
      <w:r w:rsidRPr="005623F5">
        <w:rPr>
          <w:rFonts w:hint="eastAsia"/>
        </w:rPr>
        <w:t>。可以表示矩阵为：</w:t>
      </w:r>
      <w:r w:rsidR="00B768BD" w:rsidRPr="00B768BD">
        <w:rPr>
          <w:position w:val="-10"/>
        </w:rPr>
        <w:object w:dxaOrig="840" w:dyaOrig="320">
          <v:shape id="_x0000_i1048" type="#_x0000_t75" style="width:42pt;height:15.75pt" o:ole="">
            <v:imagedata r:id="rId57" o:title=""/>
          </v:shape>
          <o:OLEObject Type="Embed" ProgID="Equation.DSMT4" ShapeID="_x0000_i1048" DrawAspect="Content" ObjectID="_1536094040" r:id="rId58"/>
        </w:object>
      </w:r>
      <w:r w:rsidRPr="005623F5">
        <w:rPr>
          <w:rFonts w:hint="eastAsia"/>
        </w:rPr>
        <w:t>。其中，</w:t>
      </w:r>
      <w:r w:rsidR="00B768BD" w:rsidRPr="00B768BD">
        <w:rPr>
          <w:position w:val="-4"/>
        </w:rPr>
        <w:object w:dxaOrig="279" w:dyaOrig="260">
          <v:shape id="_x0000_i1049" type="#_x0000_t75" style="width:14.25pt;height:12.75pt" o:ole="">
            <v:imagedata r:id="rId59" o:title=""/>
          </v:shape>
          <o:OLEObject Type="Embed" ProgID="Equation.DSMT4" ShapeID="_x0000_i1049" DrawAspect="Content" ObjectID="_1536094041" r:id="rId60"/>
        </w:object>
      </w:r>
      <w:r w:rsidRPr="005623F5">
        <w:rPr>
          <w:rFonts w:hint="eastAsia"/>
        </w:rPr>
        <w:t>是</w:t>
      </w:r>
      <w:r w:rsidRPr="005623F5">
        <w:t>隐含层节点的输出，</w:t>
      </w:r>
      <w:r w:rsidR="00B768BD" w:rsidRPr="00B768BD">
        <w:rPr>
          <w:position w:val="-10"/>
        </w:rPr>
        <w:object w:dxaOrig="240" w:dyaOrig="320">
          <v:shape id="_x0000_i1050" type="#_x0000_t75" style="width:12pt;height:15.75pt" o:ole="">
            <v:imagedata r:id="rId61" o:title=""/>
          </v:shape>
          <o:OLEObject Type="Embed" ProgID="Equation.DSMT4" ShapeID="_x0000_i1050" DrawAspect="Content" ObjectID="_1536094042" r:id="rId62"/>
        </w:object>
      </w:r>
      <w:r w:rsidRPr="005623F5">
        <w:rPr>
          <w:rFonts w:hint="eastAsia"/>
        </w:rPr>
        <w:t>为</w:t>
      </w:r>
      <w:r w:rsidRPr="005623F5">
        <w:t>输出权重，</w:t>
      </w:r>
      <w:r w:rsidR="00B768BD" w:rsidRPr="00B768BD">
        <w:rPr>
          <w:position w:val="-4"/>
        </w:rPr>
        <w:object w:dxaOrig="220" w:dyaOrig="260">
          <v:shape id="_x0000_i1051" type="#_x0000_t75" style="width:11.25pt;height:12.75pt" o:ole="">
            <v:imagedata r:id="rId63" o:title=""/>
          </v:shape>
          <o:OLEObject Type="Embed" ProgID="Equation.DSMT4" ShapeID="_x0000_i1051" DrawAspect="Content" ObjectID="_1536094043" r:id="rId64"/>
        </w:object>
      </w:r>
      <w:r w:rsidRPr="005623F5">
        <w:rPr>
          <w:rFonts w:hint="eastAsia"/>
        </w:rPr>
        <w:t>为</w:t>
      </w:r>
      <w:r w:rsidRPr="005623F5">
        <w:t>期望输出。</w:t>
      </w:r>
    </w:p>
    <w:p w:rsidR="005623F5" w:rsidRPr="005623F5" w:rsidRDefault="00100F46" w:rsidP="00100F46">
      <w:pPr>
        <w:ind w:leftChars="300" w:left="2520" w:hangingChars="900" w:hanging="1890"/>
      </w:pPr>
      <w:r w:rsidRPr="00100F46">
        <w:rPr>
          <w:position w:val="-50"/>
        </w:rPr>
        <w:object w:dxaOrig="7560" w:dyaOrig="1120">
          <v:shape id="_x0000_i1052" type="#_x0000_t75" style="width:377.25pt;height:56.25pt" o:ole="">
            <v:imagedata r:id="rId65" o:title=""/>
          </v:shape>
          <o:OLEObject Type="Embed" ProgID="Equation.DSMT4" ShapeID="_x0000_i1052" DrawAspect="Content" ObjectID="_1536094044" r:id="rId66"/>
        </w:object>
      </w:r>
      <w:r w:rsidR="005623F5" w:rsidRPr="005623F5">
        <w:rPr>
          <w:rFonts w:hint="eastAsia"/>
        </w:rPr>
        <w:t>，</w:t>
      </w:r>
      <w:r w:rsidR="005623F5" w:rsidRPr="005623F5">
        <w:object w:dxaOrig="1260" w:dyaOrig="1180">
          <v:shape id="_x0000_i1053" type="#_x0000_t75" style="width:63pt;height:59.25pt" o:ole="">
            <v:imagedata r:id="rId67" o:title=""/>
          </v:shape>
          <o:OLEObject Type="Embed" ProgID="Equation.DSMT4" ShapeID="_x0000_i1053" DrawAspect="Content" ObjectID="_1536094045" r:id="rId68"/>
        </w:object>
      </w:r>
      <w:r w:rsidR="005623F5" w:rsidRPr="005623F5">
        <w:rPr>
          <w:rFonts w:hint="eastAsia"/>
        </w:rPr>
        <w:t>，</w:t>
      </w:r>
      <w:r w:rsidR="005623F5" w:rsidRPr="005623F5">
        <w:object w:dxaOrig="1260" w:dyaOrig="1180">
          <v:shape id="_x0000_i1054" type="#_x0000_t75" style="width:63pt;height:59.25pt" o:ole="">
            <v:imagedata r:id="rId69" o:title=""/>
          </v:shape>
          <o:OLEObject Type="Embed" ProgID="Equation.DSMT4" ShapeID="_x0000_i1054" DrawAspect="Content" ObjectID="_1536094046" r:id="rId70"/>
        </w:object>
      </w:r>
      <w:r w:rsidR="005623F5" w:rsidRPr="005623F5">
        <w:rPr>
          <w:rFonts w:hint="eastAsia"/>
        </w:rPr>
        <w:t>。</w:t>
      </w:r>
    </w:p>
    <w:p w:rsidR="005623F5" w:rsidRPr="005623F5" w:rsidRDefault="005623F5" w:rsidP="00866673">
      <w:pPr>
        <w:ind w:firstLine="420"/>
      </w:pPr>
      <w:r w:rsidRPr="005623F5">
        <w:rPr>
          <w:rFonts w:hint="eastAsia"/>
        </w:rPr>
        <w:lastRenderedPageBreak/>
        <w:t>为了能够</w:t>
      </w:r>
      <w:r w:rsidRPr="005623F5">
        <w:t>训练单隐层神经网络，我们希望得到</w:t>
      </w:r>
      <w:r w:rsidR="00B768BD" w:rsidRPr="00B768BD">
        <w:rPr>
          <w:position w:val="-12"/>
        </w:rPr>
        <w:object w:dxaOrig="279" w:dyaOrig="400">
          <v:shape id="_x0000_i1055" type="#_x0000_t75" style="width:14.25pt;height:20.25pt" o:ole="">
            <v:imagedata r:id="rId71" o:title=""/>
          </v:shape>
          <o:OLEObject Type="Embed" ProgID="Equation.DSMT4" ShapeID="_x0000_i1055" DrawAspect="Content" ObjectID="_1536094047" r:id="rId72"/>
        </w:object>
      </w:r>
      <w:r w:rsidRPr="005623F5">
        <w:rPr>
          <w:rFonts w:hint="eastAsia"/>
        </w:rPr>
        <w:t>，</w:t>
      </w:r>
      <w:r w:rsidR="00B768BD" w:rsidRPr="00B768BD">
        <w:rPr>
          <w:position w:val="-12"/>
        </w:rPr>
        <w:object w:dxaOrig="220" w:dyaOrig="400">
          <v:shape id="_x0000_i1056" type="#_x0000_t75" style="width:11.25pt;height:20.25pt" o:ole="">
            <v:imagedata r:id="rId73" o:title=""/>
          </v:shape>
          <o:OLEObject Type="Embed" ProgID="Equation.DSMT4" ShapeID="_x0000_i1056" DrawAspect="Content" ObjectID="_1536094048" r:id="rId74"/>
        </w:object>
      </w:r>
      <w:r w:rsidRPr="005623F5">
        <w:rPr>
          <w:rFonts w:hint="eastAsia"/>
        </w:rPr>
        <w:t>和</w:t>
      </w:r>
      <w:r w:rsidR="00B768BD" w:rsidRPr="00B768BD">
        <w:rPr>
          <w:position w:val="-12"/>
        </w:rPr>
        <w:object w:dxaOrig="260" w:dyaOrig="400">
          <v:shape id="_x0000_i1057" type="#_x0000_t75" style="width:12.75pt;height:20.25pt" o:ole="">
            <v:imagedata r:id="rId75" o:title=""/>
          </v:shape>
          <o:OLEObject Type="Embed" ProgID="Equation.DSMT4" ShapeID="_x0000_i1057" DrawAspect="Content" ObjectID="_1536094049" r:id="rId76"/>
        </w:object>
      </w:r>
      <w:r w:rsidRPr="005623F5">
        <w:rPr>
          <w:rFonts w:hint="eastAsia"/>
        </w:rPr>
        <w:t>，使得：</w:t>
      </w:r>
    </w:p>
    <w:p w:rsidR="005623F5" w:rsidRPr="005623F5" w:rsidRDefault="00B768BD" w:rsidP="003D0A45">
      <w:pPr>
        <w:ind w:firstLineChars="900" w:firstLine="1890"/>
      </w:pPr>
      <w:r w:rsidRPr="00B768BD">
        <w:rPr>
          <w:position w:val="-22"/>
        </w:rPr>
        <w:object w:dxaOrig="3900" w:dyaOrig="520">
          <v:shape id="_x0000_i1058" type="#_x0000_t75" style="width:195pt;height:26.25pt" o:ole="">
            <v:imagedata r:id="rId77" o:title=""/>
          </v:shape>
          <o:OLEObject Type="Embed" ProgID="Equation.DSMT4" ShapeID="_x0000_i1058" DrawAspect="Content" ObjectID="_1536094050" r:id="rId78"/>
        </w:object>
      </w:r>
    </w:p>
    <w:p w:rsidR="005623F5" w:rsidRPr="005623F5" w:rsidRDefault="005623F5" w:rsidP="00866673">
      <w:pPr>
        <w:ind w:firstLine="420"/>
      </w:pPr>
      <w:r w:rsidRPr="005623F5">
        <w:rPr>
          <w:rFonts w:hint="eastAsia"/>
        </w:rPr>
        <w:t>其中，</w:t>
      </w:r>
      <w:r w:rsidR="00B768BD" w:rsidRPr="00B768BD">
        <w:rPr>
          <w:position w:val="-10"/>
        </w:rPr>
        <w:object w:dxaOrig="999" w:dyaOrig="320">
          <v:shape id="_x0000_i1059" type="#_x0000_t75" style="width:50.25pt;height:15.75pt" o:ole="">
            <v:imagedata r:id="rId79" o:title=""/>
          </v:shape>
          <o:OLEObject Type="Embed" ProgID="Equation.DSMT4" ShapeID="_x0000_i1059" DrawAspect="Content" ObjectID="_1536094051" r:id="rId80"/>
        </w:object>
      </w:r>
      <w:r w:rsidRPr="005623F5">
        <w:rPr>
          <w:rFonts w:hint="eastAsia"/>
        </w:rPr>
        <w:t>，</w:t>
      </w:r>
      <w:r w:rsidRPr="005623F5">
        <w:t>这等价于最小化损失函数</w:t>
      </w:r>
      <w:r w:rsidRPr="005623F5">
        <w:rPr>
          <w:rFonts w:hint="eastAsia"/>
        </w:rPr>
        <w:t>：</w:t>
      </w:r>
      <w:r w:rsidR="00B768BD" w:rsidRPr="00B768BD">
        <w:rPr>
          <w:position w:val="-30"/>
        </w:rPr>
        <w:object w:dxaOrig="3240" w:dyaOrig="700">
          <v:shape id="_x0000_i1060" type="#_x0000_t75" style="width:162pt;height:35.25pt" o:ole="">
            <v:imagedata r:id="rId81" o:title=""/>
          </v:shape>
          <o:OLEObject Type="Embed" ProgID="Equation.DSMT4" ShapeID="_x0000_i1060" DrawAspect="Content" ObjectID="_1536094052" r:id="rId82"/>
        </w:object>
      </w:r>
      <w:r w:rsidRPr="005623F5">
        <w:rPr>
          <w:rFonts w:hint="eastAsia"/>
        </w:rPr>
        <w:t>。传统的</w:t>
      </w:r>
      <w:r w:rsidRPr="005623F5">
        <w:t>一些基于梯度下降</w:t>
      </w:r>
      <w:r w:rsidRPr="005623F5">
        <w:rPr>
          <w:rFonts w:hint="eastAsia"/>
        </w:rPr>
        <w:t>的</w:t>
      </w:r>
      <w:r w:rsidRPr="005623F5">
        <w:t>算法</w:t>
      </w:r>
      <w:r w:rsidRPr="005623F5">
        <w:rPr>
          <w:rFonts w:hint="eastAsia"/>
        </w:rPr>
        <w:t>，</w:t>
      </w:r>
      <w:r w:rsidRPr="005623F5">
        <w:t>可以用来求解这样的问题，但是</w:t>
      </w:r>
      <w:r w:rsidRPr="005623F5">
        <w:rPr>
          <w:rFonts w:hint="eastAsia"/>
        </w:rPr>
        <w:t>基本的</w:t>
      </w:r>
      <w:r w:rsidRPr="005623F5">
        <w:t>基于梯度</w:t>
      </w:r>
      <w:r w:rsidRPr="005623F5">
        <w:rPr>
          <w:rFonts w:hint="eastAsia"/>
        </w:rPr>
        <w:t>的</w:t>
      </w:r>
      <w:r w:rsidRPr="005623F5">
        <w:t>学习算法需要在</w:t>
      </w:r>
      <w:r w:rsidRPr="005623F5">
        <w:rPr>
          <w:rFonts w:hint="eastAsia"/>
        </w:rPr>
        <w:t>迭代过程中</w:t>
      </w:r>
      <w:r w:rsidRPr="005623F5">
        <w:t>调整所有的参数。而在</w:t>
      </w:r>
      <w:r w:rsidRPr="005623F5">
        <w:rPr>
          <w:rFonts w:ascii="Times New Roman" w:hAnsi="Times New Roman" w:cs="Times New Roman" w:hint="eastAsia"/>
        </w:rPr>
        <w:t>ELM</w:t>
      </w:r>
      <w:r w:rsidRPr="005623F5">
        <w:rPr>
          <w:rFonts w:hint="eastAsia"/>
        </w:rPr>
        <w:t>算法中</w:t>
      </w:r>
      <w:r w:rsidRPr="005623F5">
        <w:t>，一旦输入权重</w:t>
      </w:r>
      <w:r w:rsidR="00B768BD" w:rsidRPr="00B768BD">
        <w:rPr>
          <w:position w:val="-12"/>
        </w:rPr>
        <w:object w:dxaOrig="279" w:dyaOrig="360">
          <v:shape id="_x0000_i1061" type="#_x0000_t75" style="width:14.25pt;height:18pt" o:ole="">
            <v:imagedata r:id="rId83" o:title=""/>
          </v:shape>
          <o:OLEObject Type="Embed" ProgID="Equation.DSMT4" ShapeID="_x0000_i1061" DrawAspect="Content" ObjectID="_1536094053" r:id="rId84"/>
        </w:object>
      </w:r>
      <w:r w:rsidRPr="005623F5">
        <w:rPr>
          <w:rFonts w:hint="eastAsia"/>
        </w:rPr>
        <w:t>和</w:t>
      </w:r>
      <w:r w:rsidRPr="005623F5">
        <w:t>隐层的偏置</w:t>
      </w:r>
      <w:r w:rsidR="00B768BD" w:rsidRPr="00B768BD">
        <w:rPr>
          <w:position w:val="-12"/>
        </w:rPr>
        <w:object w:dxaOrig="220" w:dyaOrig="360">
          <v:shape id="_x0000_i1062" type="#_x0000_t75" style="width:11.25pt;height:18pt" o:ole="">
            <v:imagedata r:id="rId85" o:title=""/>
          </v:shape>
          <o:OLEObject Type="Embed" ProgID="Equation.DSMT4" ShapeID="_x0000_i1062" DrawAspect="Content" ObjectID="_1536094054" r:id="rId86"/>
        </w:object>
      </w:r>
      <w:r w:rsidRPr="005623F5">
        <w:rPr>
          <w:rFonts w:hint="eastAsia"/>
        </w:rPr>
        <w:t>被随机</w:t>
      </w:r>
      <w:r w:rsidRPr="005623F5">
        <w:t>确定，隐层的输出矩阵</w:t>
      </w:r>
      <w:r w:rsidR="00B768BD" w:rsidRPr="00B768BD">
        <w:rPr>
          <w:position w:val="-4"/>
        </w:rPr>
        <w:object w:dxaOrig="279" w:dyaOrig="260">
          <v:shape id="_x0000_i1063" type="#_x0000_t75" style="width:14.25pt;height:12.75pt" o:ole="">
            <v:imagedata r:id="rId87" o:title=""/>
          </v:shape>
          <o:OLEObject Type="Embed" ProgID="Equation.DSMT4" ShapeID="_x0000_i1063" DrawAspect="Content" ObjectID="_1536094055" r:id="rId88"/>
        </w:object>
      </w:r>
      <w:r w:rsidRPr="005623F5">
        <w:rPr>
          <w:rFonts w:hint="eastAsia"/>
        </w:rPr>
        <w:t>就被唯一确定</w:t>
      </w:r>
      <w:r w:rsidRPr="005623F5">
        <w:t>。训练</w:t>
      </w:r>
      <w:r w:rsidRPr="005623F5">
        <w:rPr>
          <w:rFonts w:hint="eastAsia"/>
        </w:rPr>
        <w:t>单隐层</w:t>
      </w:r>
      <w:r w:rsidRPr="005623F5">
        <w:t>神经网络可以</w:t>
      </w:r>
      <w:r w:rsidRPr="005623F5">
        <w:rPr>
          <w:rFonts w:hint="eastAsia"/>
        </w:rPr>
        <w:t>转化</w:t>
      </w:r>
      <w:r w:rsidRPr="005623F5">
        <w:t>为</w:t>
      </w:r>
      <w:r w:rsidRPr="005623F5">
        <w:rPr>
          <w:rFonts w:hint="eastAsia"/>
        </w:rPr>
        <w:t>求解</w:t>
      </w:r>
      <w:r w:rsidRPr="005623F5">
        <w:t>一个线性系统</w:t>
      </w:r>
      <w:r w:rsidR="00B768BD" w:rsidRPr="00B768BD">
        <w:rPr>
          <w:position w:val="-10"/>
        </w:rPr>
        <w:object w:dxaOrig="840" w:dyaOrig="320">
          <v:shape id="_x0000_i1064" type="#_x0000_t75" style="width:42pt;height:15.75pt" o:ole="">
            <v:imagedata r:id="rId89" o:title=""/>
          </v:shape>
          <o:OLEObject Type="Embed" ProgID="Equation.DSMT4" ShapeID="_x0000_i1064" DrawAspect="Content" ObjectID="_1536094056" r:id="rId90"/>
        </w:object>
      </w:r>
      <w:r w:rsidRPr="005623F5">
        <w:rPr>
          <w:rFonts w:hint="eastAsia"/>
        </w:rPr>
        <w:t>。</w:t>
      </w:r>
      <w:r w:rsidRPr="005623F5">
        <w:t>并且</w:t>
      </w:r>
      <w:r w:rsidRPr="005623F5">
        <w:rPr>
          <w:rFonts w:hint="eastAsia"/>
        </w:rPr>
        <w:t>输出权重</w:t>
      </w:r>
      <w:r w:rsidR="00B768BD" w:rsidRPr="00B768BD">
        <w:rPr>
          <w:position w:val="-10"/>
        </w:rPr>
        <w:object w:dxaOrig="240" w:dyaOrig="320">
          <v:shape id="_x0000_i1065" type="#_x0000_t75" style="width:12pt;height:15.75pt" o:ole="">
            <v:imagedata r:id="rId91" o:title=""/>
          </v:shape>
          <o:OLEObject Type="Embed" ProgID="Equation.DSMT4" ShapeID="_x0000_i1065" DrawAspect="Content" ObjectID="_1536094057" r:id="rId92"/>
        </w:object>
      </w:r>
      <w:r w:rsidRPr="005623F5">
        <w:rPr>
          <w:rFonts w:hint="eastAsia"/>
        </w:rPr>
        <w:t>可以被</w:t>
      </w:r>
      <w:r w:rsidRPr="005623F5">
        <w:t>确定</w:t>
      </w:r>
      <w:r w:rsidRPr="005623F5">
        <w:rPr>
          <w:rFonts w:hint="eastAsia"/>
        </w:rPr>
        <w:t>为</w:t>
      </w:r>
      <w:r w:rsidR="00B768BD" w:rsidRPr="00B768BD">
        <w:rPr>
          <w:position w:val="-10"/>
        </w:rPr>
        <w:object w:dxaOrig="920" w:dyaOrig="380">
          <v:shape id="_x0000_i1066" type="#_x0000_t75" style="width:45.75pt;height:18.75pt" o:ole="">
            <v:imagedata r:id="rId93" o:title=""/>
          </v:shape>
          <o:OLEObject Type="Embed" ProgID="Equation.DSMT4" ShapeID="_x0000_i1066" DrawAspect="Content" ObjectID="_1536094058" r:id="rId94"/>
        </w:object>
      </w:r>
      <w:r w:rsidRPr="005623F5">
        <w:rPr>
          <w:rFonts w:hint="eastAsia"/>
        </w:rPr>
        <w:t>。其中，</w:t>
      </w:r>
      <w:r w:rsidR="00B768BD" w:rsidRPr="00B768BD">
        <w:rPr>
          <w:position w:val="-4"/>
        </w:rPr>
        <w:object w:dxaOrig="360" w:dyaOrig="300">
          <v:shape id="_x0000_i1067" type="#_x0000_t75" style="width:18pt;height:15pt" o:ole="">
            <v:imagedata r:id="rId95" o:title=""/>
          </v:shape>
          <o:OLEObject Type="Embed" ProgID="Equation.DSMT4" ShapeID="_x0000_i1067" DrawAspect="Content" ObjectID="_1536094059" r:id="rId96"/>
        </w:object>
      </w:r>
      <w:r w:rsidRPr="005623F5">
        <w:rPr>
          <w:rFonts w:hint="eastAsia"/>
        </w:rPr>
        <w:t>是</w:t>
      </w:r>
      <w:r w:rsidRPr="005623F5">
        <w:t>矩阵</w:t>
      </w:r>
      <w:r w:rsidR="00B768BD" w:rsidRPr="00B768BD">
        <w:rPr>
          <w:position w:val="-4"/>
        </w:rPr>
        <w:object w:dxaOrig="279" w:dyaOrig="260">
          <v:shape id="_x0000_i1068" type="#_x0000_t75" style="width:14.25pt;height:12.75pt" o:ole="">
            <v:imagedata r:id="rId97" o:title=""/>
          </v:shape>
          <o:OLEObject Type="Embed" ProgID="Equation.DSMT4" ShapeID="_x0000_i1068" DrawAspect="Content" ObjectID="_1536094060" r:id="rId98"/>
        </w:object>
      </w:r>
      <w:r w:rsidRPr="005623F5">
        <w:rPr>
          <w:rFonts w:hint="eastAsia"/>
        </w:rPr>
        <w:t>的</w:t>
      </w:r>
      <w:r w:rsidRPr="005623F5">
        <w:rPr>
          <w:rFonts w:ascii="Times New Roman" w:hAnsi="Times New Roman" w:cs="Times New Roman"/>
        </w:rPr>
        <w:t>Moore-Penrose</w:t>
      </w:r>
      <w:r w:rsidRPr="005623F5">
        <w:rPr>
          <w:rFonts w:hint="eastAsia"/>
        </w:rPr>
        <w:t>广义逆</w:t>
      </w:r>
      <w:r w:rsidRPr="005623F5">
        <w:t>。</w:t>
      </w:r>
      <w:r w:rsidRPr="005623F5">
        <w:rPr>
          <w:rFonts w:hint="eastAsia"/>
        </w:rPr>
        <w:t>且</w:t>
      </w:r>
      <w:r w:rsidRPr="005623F5">
        <w:t>可证明求得的解</w:t>
      </w:r>
      <w:r w:rsidR="00B768BD" w:rsidRPr="00B768BD">
        <w:rPr>
          <w:position w:val="-10"/>
        </w:rPr>
        <w:object w:dxaOrig="240" w:dyaOrig="380">
          <v:shape id="_x0000_i1069" type="#_x0000_t75" style="width:12pt;height:18.75pt" o:ole="">
            <v:imagedata r:id="rId99" o:title=""/>
          </v:shape>
          <o:OLEObject Type="Embed" ProgID="Equation.DSMT4" ShapeID="_x0000_i1069" DrawAspect="Content" ObjectID="_1536094061" r:id="rId100"/>
        </w:object>
      </w:r>
      <w:r w:rsidRPr="005623F5">
        <w:rPr>
          <w:rFonts w:hint="eastAsia"/>
        </w:rPr>
        <w:t>的</w:t>
      </w:r>
      <w:r w:rsidRPr="005623F5">
        <w:t>范数是最小的并且唯一。</w:t>
      </w:r>
    </w:p>
    <w:p w:rsidR="006814DE" w:rsidRPr="002C0525" w:rsidRDefault="00B768BD" w:rsidP="00BA5B71">
      <w:pPr>
        <w:pStyle w:val="2"/>
        <w:numPr>
          <w:ilvl w:val="1"/>
          <w:numId w:val="22"/>
        </w:numPr>
        <w:ind w:firstLineChars="0"/>
        <w:rPr>
          <w:rFonts w:ascii="楷体" w:hAnsi="楷体"/>
          <w:b w:val="0"/>
          <w:szCs w:val="24"/>
        </w:rPr>
      </w:pPr>
      <w:bookmarkStart w:id="7" w:name="_Toc462270867"/>
      <w:r>
        <w:rPr>
          <w:rFonts w:ascii="楷体" w:hAnsi="楷体" w:hint="eastAsia"/>
          <w:b w:val="0"/>
          <w:szCs w:val="24"/>
        </w:rPr>
        <w:t>中心极限定理</w:t>
      </w:r>
      <w:bookmarkEnd w:id="7"/>
    </w:p>
    <w:p w:rsidR="00B768BD" w:rsidRPr="00B768BD" w:rsidRDefault="00B768BD" w:rsidP="00100F46">
      <w:pPr>
        <w:spacing w:line="360" w:lineRule="exact"/>
        <w:ind w:firstLine="420"/>
        <w:rPr>
          <w:rFonts w:asciiTheme="minorEastAsia" w:hAnsiTheme="minorEastAsia"/>
          <w:szCs w:val="21"/>
        </w:rPr>
      </w:pPr>
      <w:r w:rsidRPr="00B768BD">
        <w:rPr>
          <w:rFonts w:asciiTheme="minorEastAsia" w:hAnsiTheme="minorEastAsia" w:hint="eastAsia"/>
          <w:szCs w:val="21"/>
        </w:rPr>
        <w:t>大数定律揭示了大量随机变量的平均结果，但没有涉及到随机变量的分布的问题。而中心极限定理说明的是在一定条件下，大量独立随机变量的平均数是以正态分布为极限的。中心极限定理是概率论中最著名的结果之一。它提出，大量的独立随机变量之和具有近似于正态的分布。因此，它不仅提供了计算独立随机变量之和的近似概率的简单方法，而且有助于解释为什么有很多自然群体的经验频率呈现出钟形(即正态)曲线这一事实[9]，因此中心极限定理这个结论使正态分布在数理统计中具有很重要的地位，也使正态分布有了广泛的应用。</w:t>
      </w:r>
    </w:p>
    <w:p w:rsidR="00B768BD" w:rsidRDefault="00B768BD" w:rsidP="00100F46">
      <w:pPr>
        <w:spacing w:line="360" w:lineRule="exact"/>
        <w:ind w:firstLine="420"/>
        <w:rPr>
          <w:rFonts w:asciiTheme="minorEastAsia" w:hAnsiTheme="minorEastAsia"/>
          <w:szCs w:val="21"/>
        </w:rPr>
      </w:pPr>
      <w:r w:rsidRPr="00B768BD">
        <w:rPr>
          <w:rFonts w:asciiTheme="minorEastAsia" w:hAnsiTheme="minorEastAsia" w:hint="eastAsia"/>
          <w:szCs w:val="21"/>
        </w:rPr>
        <w:t>在这篇文章中，将概率论应用到改进神经网络中，高斯分布是分析系统状态的重要工具[10]。SLFN的结构由高斯分布来根据样品决定的。高斯分布有着极其广泛的实际背景，在生产与科学实验中，有很多的随机变量的概率分布都可以近似地用高斯分布来描述[11]。中心极限定理是概率论中讨论随机变量序列部分和分布渐进于正态分布的一类定理。一般来说，如果一个量是由许多微小的独立随机因素影响的结果，那么就可以认为这个量具有正态分布。</w:t>
      </w:r>
    </w:p>
    <w:p w:rsidR="00B768BD" w:rsidRDefault="00B768BD" w:rsidP="00BA5B71">
      <w:pPr>
        <w:pStyle w:val="2"/>
        <w:numPr>
          <w:ilvl w:val="1"/>
          <w:numId w:val="22"/>
        </w:numPr>
        <w:ind w:firstLineChars="0"/>
        <w:rPr>
          <w:rFonts w:ascii="楷体" w:hAnsi="楷体"/>
          <w:b w:val="0"/>
          <w:szCs w:val="24"/>
        </w:rPr>
      </w:pPr>
      <w:bookmarkStart w:id="8" w:name="_Toc462270868"/>
      <w:r w:rsidRPr="00B768BD">
        <w:rPr>
          <w:rFonts w:ascii="楷体" w:hAnsi="楷体" w:hint="eastAsia"/>
          <w:b w:val="0"/>
          <w:szCs w:val="24"/>
        </w:rPr>
        <w:t>信息熵理论</w:t>
      </w:r>
      <w:bookmarkEnd w:id="8"/>
    </w:p>
    <w:p w:rsidR="00B768BD" w:rsidRPr="00B768BD" w:rsidRDefault="00B768BD" w:rsidP="00866673">
      <w:pPr>
        <w:ind w:firstLine="420"/>
      </w:pPr>
      <w:r w:rsidRPr="00B768BD">
        <w:rPr>
          <w:rFonts w:hint="eastAsia"/>
        </w:rPr>
        <w:t>1948</w:t>
      </w:r>
      <w:r w:rsidRPr="00B768BD">
        <w:rPr>
          <w:rFonts w:hint="eastAsia"/>
        </w:rPr>
        <w:t>年</w:t>
      </w:r>
      <w:r w:rsidRPr="00B768BD">
        <w:t>，</w:t>
      </w:r>
      <w:r w:rsidRPr="00B768BD">
        <w:rPr>
          <w:rFonts w:hint="eastAsia"/>
        </w:rPr>
        <w:t>香农</w:t>
      </w:r>
      <w:r w:rsidRPr="00B768BD">
        <w:t>提出了</w:t>
      </w:r>
      <w:r w:rsidRPr="00B768BD">
        <w:t>“</w:t>
      </w:r>
      <w:r w:rsidRPr="00B768BD">
        <w:rPr>
          <w:rFonts w:hint="eastAsia"/>
        </w:rPr>
        <w:t>信息熵</w:t>
      </w:r>
      <w:r w:rsidRPr="00B768BD">
        <w:t>”</w:t>
      </w:r>
      <w:r w:rsidRPr="00B768BD">
        <w:rPr>
          <w:rFonts w:hint="eastAsia"/>
        </w:rPr>
        <w:t>的概念</w:t>
      </w:r>
      <w:r w:rsidRPr="00B768BD">
        <w:t>，解决了对信息的量化度量</w:t>
      </w:r>
      <w:r w:rsidRPr="00B768BD">
        <w:rPr>
          <w:rFonts w:hint="eastAsia"/>
        </w:rPr>
        <w:t>问题</w:t>
      </w:r>
      <w:r w:rsidRPr="00B768BD">
        <w:rPr>
          <w:rFonts w:hint="eastAsia"/>
          <w:vertAlign w:val="superscript"/>
        </w:rPr>
        <w:t>[</w:t>
      </w:r>
      <w:r w:rsidRPr="00B768BD">
        <w:rPr>
          <w:vertAlign w:val="superscript"/>
        </w:rPr>
        <w:t>12~14</w:t>
      </w:r>
      <w:r w:rsidRPr="00B768BD">
        <w:rPr>
          <w:rFonts w:hint="eastAsia"/>
          <w:vertAlign w:val="superscript"/>
        </w:rPr>
        <w:t>]</w:t>
      </w:r>
      <w:r w:rsidRPr="00B768BD">
        <w:t>。</w:t>
      </w:r>
      <w:r w:rsidRPr="00B768BD">
        <w:rPr>
          <w:rFonts w:hint="eastAsia"/>
        </w:rPr>
        <w:t>信息熵</w:t>
      </w:r>
      <w:r w:rsidRPr="00B768BD">
        <w:t>是一个数学上颇为抽象的概念，在这里不妨把信息熵理解</w:t>
      </w:r>
      <w:r w:rsidRPr="00B768BD">
        <w:rPr>
          <w:rFonts w:hint="eastAsia"/>
        </w:rPr>
        <w:t>成</w:t>
      </w:r>
      <w:r w:rsidRPr="00B768BD">
        <w:t>某种特定信息的出现概率。</w:t>
      </w:r>
      <w:r w:rsidRPr="00B768BD">
        <w:rPr>
          <w:rFonts w:hint="eastAsia"/>
        </w:rPr>
        <w:t>对于</w:t>
      </w:r>
      <w:r w:rsidRPr="00B768BD">
        <w:t>任意一个随机变量，它的熵的定义如下：</w:t>
      </w:r>
    </w:p>
    <w:p w:rsidR="00B768BD" w:rsidRPr="00B768BD" w:rsidRDefault="00B768BD" w:rsidP="00B768BD">
      <w:pPr>
        <w:ind w:firstLine="420"/>
      </w:pPr>
      <w:r w:rsidRPr="00B768BD">
        <w:t xml:space="preserve">    </w:t>
      </w:r>
      <w:r w:rsidRPr="00B768BD">
        <w:rPr>
          <w:rFonts w:hint="eastAsia"/>
        </w:rPr>
        <w:t>变量</w:t>
      </w:r>
      <w:r w:rsidRPr="00B768BD">
        <w:t>的不确定性越大，熵也就越大，把它搞清楚所需要的信息量也就越大。</w:t>
      </w:r>
    </w:p>
    <w:p w:rsidR="00B768BD" w:rsidRPr="00B768BD" w:rsidRDefault="00B768BD" w:rsidP="00B768BD">
      <w:pPr>
        <w:ind w:firstLine="420"/>
      </w:pPr>
      <w:r w:rsidRPr="00B768BD">
        <w:rPr>
          <w:rFonts w:hint="eastAsia"/>
        </w:rPr>
        <w:t>信源的平均不定度。在信息论中信源输出是随机量</w:t>
      </w:r>
      <w:r w:rsidRPr="00B768BD">
        <w:rPr>
          <w:rFonts w:hint="eastAsia"/>
          <w:vertAlign w:val="superscript"/>
        </w:rPr>
        <w:t>[</w:t>
      </w:r>
      <w:r w:rsidRPr="00B768BD">
        <w:rPr>
          <w:vertAlign w:val="superscript"/>
        </w:rPr>
        <w:t>15</w:t>
      </w:r>
      <w:r w:rsidRPr="00B768BD">
        <w:rPr>
          <w:rFonts w:hint="eastAsia"/>
          <w:vertAlign w:val="superscript"/>
        </w:rPr>
        <w:t>]</w:t>
      </w:r>
      <w:r w:rsidRPr="00B768BD">
        <w:rPr>
          <w:rFonts w:hint="eastAsia"/>
        </w:rPr>
        <w:t>，因而其不定度可以用概率分布来度量</w:t>
      </w:r>
      <w:r w:rsidRPr="00B768BD">
        <w:rPr>
          <w:rFonts w:hint="eastAsia"/>
          <w:vertAlign w:val="superscript"/>
        </w:rPr>
        <w:t>[</w:t>
      </w:r>
      <w:r w:rsidRPr="00B768BD">
        <w:rPr>
          <w:vertAlign w:val="superscript"/>
        </w:rPr>
        <w:t>16</w:t>
      </w:r>
      <w:r w:rsidRPr="00B768BD">
        <w:rPr>
          <w:rFonts w:hint="eastAsia"/>
          <w:vertAlign w:val="superscript"/>
        </w:rPr>
        <w:t>]</w:t>
      </w:r>
      <w:r w:rsidRPr="00B768BD">
        <w:rPr>
          <w:rFonts w:hint="eastAsia"/>
        </w:rPr>
        <w:t>。记</w:t>
      </w:r>
      <w:r w:rsidRPr="00B768BD">
        <w:rPr>
          <w:position w:val="-12"/>
        </w:rPr>
        <w:object w:dxaOrig="3940" w:dyaOrig="360">
          <v:shape id="_x0000_i1070" type="#_x0000_t75" style="width:197.25pt;height:18pt" o:ole="">
            <v:imagedata r:id="rId101" o:title=""/>
          </v:shape>
          <o:OLEObject Type="Embed" ProgID="Equation.DSMT4" ShapeID="_x0000_i1070" DrawAspect="Content" ObjectID="_1536094062" r:id="rId102"/>
        </w:object>
      </w:r>
      <w:r w:rsidRPr="00B768BD">
        <w:rPr>
          <w:rFonts w:hint="eastAsia"/>
        </w:rPr>
        <w:t>，这里</w:t>
      </w:r>
      <w:r w:rsidRPr="00B768BD">
        <w:rPr>
          <w:position w:val="-12"/>
        </w:rPr>
        <w:object w:dxaOrig="1780" w:dyaOrig="360">
          <v:shape id="_x0000_i1071" type="#_x0000_t75" style="width:89.25pt;height:18pt" o:ole="">
            <v:imagedata r:id="rId103" o:title=""/>
          </v:shape>
          <o:OLEObject Type="Embed" ProgID="Equation.DSMT4" ShapeID="_x0000_i1071" DrawAspect="Content" ObjectID="_1536094063" r:id="rId104"/>
        </w:object>
      </w:r>
      <w:r w:rsidRPr="00B768BD">
        <w:rPr>
          <w:rFonts w:hint="eastAsia"/>
        </w:rPr>
        <w:t>为信源</w:t>
      </w:r>
      <w:r w:rsidRPr="00B768BD">
        <w:rPr>
          <w:rFonts w:hint="eastAsia"/>
        </w:rPr>
        <w:lastRenderedPageBreak/>
        <w:t>取第</w:t>
      </w:r>
      <w:r w:rsidRPr="00B768BD">
        <w:rPr>
          <w:rFonts w:hint="eastAsia"/>
        </w:rPr>
        <w:t>i</w:t>
      </w:r>
      <w:r w:rsidRPr="00B768BD">
        <w:rPr>
          <w:rFonts w:hint="eastAsia"/>
        </w:rPr>
        <w:t>个符号的概率。</w:t>
      </w:r>
      <w:r w:rsidRPr="00B768BD">
        <w:rPr>
          <w:position w:val="-12"/>
        </w:rPr>
        <w:object w:dxaOrig="1500" w:dyaOrig="360">
          <v:shape id="_x0000_i1072" type="#_x0000_t75" style="width:75pt;height:18pt" o:ole="">
            <v:imagedata r:id="rId105" o:title=""/>
          </v:shape>
          <o:OLEObject Type="Embed" ProgID="Equation.DSMT4" ShapeID="_x0000_i1072" DrawAspect="Content" ObjectID="_1536094064" r:id="rId106"/>
        </w:object>
      </w:r>
      <w:r w:rsidRPr="00B768BD">
        <w:rPr>
          <w:rFonts w:hint="eastAsia"/>
        </w:rPr>
        <w:t>称为信源的信息熵。</w:t>
      </w:r>
    </w:p>
    <w:p w:rsidR="00B768BD" w:rsidRPr="00B768BD" w:rsidRDefault="00B768BD" w:rsidP="00B768BD">
      <w:pPr>
        <w:ind w:firstLine="420"/>
      </w:pPr>
      <w:r w:rsidRPr="00B768BD">
        <w:rPr>
          <w:rFonts w:hint="eastAsia"/>
        </w:rPr>
        <w:t>可以从数学上加以证明，只要</w:t>
      </w:r>
      <w:r w:rsidRPr="00B768BD">
        <w:rPr>
          <w:position w:val="-10"/>
        </w:rPr>
        <w:object w:dxaOrig="580" w:dyaOrig="320">
          <v:shape id="_x0000_i1073" type="#_x0000_t75" style="width:29.25pt;height:15.75pt" o:ole="">
            <v:imagedata r:id="rId107" o:title=""/>
          </v:shape>
          <o:OLEObject Type="Embed" ProgID="Equation.DSMT4" ShapeID="_x0000_i1073" DrawAspect="Content" ObjectID="_1536094065" r:id="rId108"/>
        </w:object>
      </w:r>
      <w:r w:rsidRPr="00B768BD">
        <w:rPr>
          <w:rFonts w:hint="eastAsia"/>
        </w:rPr>
        <w:t>满足下列三个条件：</w:t>
      </w:r>
    </w:p>
    <w:p w:rsidR="00B768BD" w:rsidRPr="00B768BD" w:rsidRDefault="00B768BD" w:rsidP="00B768BD">
      <w:pPr>
        <w:numPr>
          <w:ilvl w:val="0"/>
          <w:numId w:val="14"/>
        </w:numPr>
        <w:ind w:firstLine="420"/>
      </w:pPr>
      <w:r w:rsidRPr="00B768BD">
        <w:rPr>
          <w:rFonts w:hint="eastAsia"/>
        </w:rPr>
        <w:t>连续性：</w:t>
      </w:r>
      <w:r w:rsidRPr="00B768BD">
        <w:rPr>
          <w:position w:val="-10"/>
        </w:rPr>
        <w:object w:dxaOrig="1160" w:dyaOrig="320">
          <v:shape id="_x0000_i1074" type="#_x0000_t75" style="width:57.75pt;height:15.75pt" o:ole="">
            <v:imagedata r:id="rId109" o:title=""/>
          </v:shape>
          <o:OLEObject Type="Embed" ProgID="Equation.DSMT4" ShapeID="_x0000_i1074" DrawAspect="Content" ObjectID="_1536094066" r:id="rId110"/>
        </w:object>
      </w:r>
      <w:r w:rsidRPr="00B768BD">
        <w:rPr>
          <w:rFonts w:hint="eastAsia"/>
        </w:rPr>
        <w:t>是</w:t>
      </w:r>
      <w:r w:rsidRPr="00B768BD">
        <w:rPr>
          <w:position w:val="-4"/>
        </w:rPr>
        <w:object w:dxaOrig="240" w:dyaOrig="260">
          <v:shape id="_x0000_i1075" type="#_x0000_t75" style="width:12pt;height:12.75pt" o:ole="">
            <v:imagedata r:id="rId111" o:title=""/>
          </v:shape>
          <o:OLEObject Type="Embed" ProgID="Equation.DSMT4" ShapeID="_x0000_i1075" DrawAspect="Content" ObjectID="_1536094067" r:id="rId112"/>
        </w:object>
      </w:r>
      <w:r w:rsidRPr="00B768BD">
        <w:rPr>
          <w:rFonts w:hint="eastAsia"/>
        </w:rPr>
        <w:t>的连续函数</w:t>
      </w:r>
      <w:r w:rsidRPr="00B768BD">
        <w:rPr>
          <w:position w:val="-10"/>
        </w:rPr>
        <w:object w:dxaOrig="1060" w:dyaOrig="320">
          <v:shape id="_x0000_i1076" type="#_x0000_t75" style="width:53.25pt;height:15.75pt" o:ole="">
            <v:imagedata r:id="rId113" o:title=""/>
          </v:shape>
          <o:OLEObject Type="Embed" ProgID="Equation.DSMT4" ShapeID="_x0000_i1076" DrawAspect="Content" ObjectID="_1536094068" r:id="rId114"/>
        </w:object>
      </w:r>
      <w:r w:rsidRPr="00B768BD">
        <w:rPr>
          <w:rFonts w:hint="eastAsia"/>
        </w:rPr>
        <w:t>；</w:t>
      </w:r>
    </w:p>
    <w:p w:rsidR="00B768BD" w:rsidRPr="00B768BD" w:rsidRDefault="00B768BD" w:rsidP="00B768BD">
      <w:pPr>
        <w:numPr>
          <w:ilvl w:val="0"/>
          <w:numId w:val="14"/>
        </w:numPr>
        <w:ind w:firstLine="420"/>
      </w:pPr>
      <w:r w:rsidRPr="00B768BD">
        <w:rPr>
          <w:rFonts w:hint="eastAsia"/>
        </w:rPr>
        <w:t>对称性：</w:t>
      </w:r>
      <w:r w:rsidRPr="00B768BD">
        <w:rPr>
          <w:position w:val="-12"/>
        </w:rPr>
        <w:object w:dxaOrig="1260" w:dyaOrig="360">
          <v:shape id="_x0000_i1077" type="#_x0000_t75" style="width:63pt;height:18pt" o:ole="">
            <v:imagedata r:id="rId115" o:title=""/>
          </v:shape>
          <o:OLEObject Type="Embed" ProgID="Equation.DSMT4" ShapeID="_x0000_i1077" DrawAspect="Content" ObjectID="_1536094069" r:id="rId116"/>
        </w:object>
      </w:r>
      <w:r w:rsidRPr="00B768BD">
        <w:rPr>
          <w:rFonts w:hint="eastAsia"/>
        </w:rPr>
        <w:t>与</w:t>
      </w:r>
      <w:r w:rsidRPr="00B768BD">
        <w:rPr>
          <w:position w:val="-12"/>
        </w:rPr>
        <w:object w:dxaOrig="859" w:dyaOrig="360">
          <v:shape id="_x0000_i1078" type="#_x0000_t75" style="width:42.75pt;height:18pt" o:ole="">
            <v:imagedata r:id="rId117" o:title=""/>
          </v:shape>
          <o:OLEObject Type="Embed" ProgID="Equation.DSMT4" ShapeID="_x0000_i1078" DrawAspect="Content" ObjectID="_1536094070" r:id="rId118"/>
        </w:object>
      </w:r>
      <w:r w:rsidRPr="00B768BD">
        <w:rPr>
          <w:rFonts w:hint="eastAsia"/>
        </w:rPr>
        <w:t>的排列次序无关；</w:t>
      </w:r>
    </w:p>
    <w:p w:rsidR="00B768BD" w:rsidRPr="00B768BD" w:rsidRDefault="00B768BD" w:rsidP="00B768BD">
      <w:pPr>
        <w:numPr>
          <w:ilvl w:val="0"/>
          <w:numId w:val="14"/>
        </w:numPr>
        <w:ind w:firstLine="420"/>
      </w:pPr>
      <w:r w:rsidRPr="00B768BD">
        <w:rPr>
          <w:rFonts w:hint="eastAsia"/>
        </w:rPr>
        <w:t>可加性：若</w:t>
      </w:r>
      <w:r w:rsidRPr="00B768BD">
        <w:rPr>
          <w:position w:val="-12"/>
        </w:rPr>
        <w:object w:dxaOrig="1579" w:dyaOrig="360">
          <v:shape id="_x0000_i1079" type="#_x0000_t75" style="width:78.75pt;height:18pt" o:ole="">
            <v:imagedata r:id="rId119" o:title=""/>
          </v:shape>
          <o:OLEObject Type="Embed" ProgID="Equation.DSMT4" ShapeID="_x0000_i1079" DrawAspect="Content" ObjectID="_1536094071" r:id="rId120"/>
        </w:object>
      </w:r>
      <w:r w:rsidRPr="00B768BD">
        <w:rPr>
          <w:rFonts w:hint="eastAsia"/>
        </w:rPr>
        <w:t>，且</w:t>
      </w:r>
      <w:r w:rsidRPr="00B768BD">
        <w:rPr>
          <w:position w:val="-12"/>
        </w:rPr>
        <w:object w:dxaOrig="999" w:dyaOrig="360">
          <v:shape id="_x0000_i1080" type="#_x0000_t75" style="width:50.25pt;height:18pt" o:ole="">
            <v:imagedata r:id="rId121" o:title=""/>
          </v:shape>
          <o:OLEObject Type="Embed" ProgID="Equation.DSMT4" ShapeID="_x0000_i1080" DrawAspect="Content" ObjectID="_1536094072" r:id="rId122"/>
        </w:object>
      </w:r>
      <w:r w:rsidRPr="00B768BD">
        <w:rPr>
          <w:rFonts w:hint="eastAsia"/>
        </w:rPr>
        <w:t>，则有</w:t>
      </w:r>
      <w:r w:rsidRPr="00B768BD">
        <w:rPr>
          <w:position w:val="-12"/>
        </w:rPr>
        <w:object w:dxaOrig="4239" w:dyaOrig="360">
          <v:shape id="_x0000_i1081" type="#_x0000_t75" style="width:212.25pt;height:18pt" o:ole="">
            <v:imagedata r:id="rId123" o:title=""/>
          </v:shape>
          <o:OLEObject Type="Embed" ProgID="Equation.DSMT4" ShapeID="_x0000_i1081" DrawAspect="Content" ObjectID="_1536094073" r:id="rId124"/>
        </w:object>
      </w:r>
      <w:r w:rsidRPr="00B768BD">
        <w:rPr>
          <w:rFonts w:hint="eastAsia"/>
        </w:rPr>
        <w:t>；则一定有下列唯一表达形式：</w:t>
      </w:r>
      <w:r w:rsidRPr="00B768BD">
        <w:rPr>
          <w:position w:val="-12"/>
        </w:rPr>
        <w:object w:dxaOrig="3180" w:dyaOrig="360">
          <v:shape id="_x0000_i1082" type="#_x0000_t75" style="width:159pt;height:18pt" o:ole="">
            <v:imagedata r:id="rId125" o:title=""/>
          </v:shape>
          <o:OLEObject Type="Embed" ProgID="Equation.DSMT4" ShapeID="_x0000_i1082" DrawAspect="Content" ObjectID="_1536094074" r:id="rId126"/>
        </w:object>
      </w:r>
    </w:p>
    <w:p w:rsidR="00B768BD" w:rsidRPr="00B768BD" w:rsidRDefault="00B768BD" w:rsidP="00B768BD">
      <w:pPr>
        <w:ind w:firstLine="420"/>
      </w:pPr>
      <w:r w:rsidRPr="00B768BD">
        <w:rPr>
          <w:rFonts w:hint="eastAsia"/>
        </w:rPr>
        <w:t>其中</w:t>
      </w:r>
      <w:r w:rsidRPr="00B768BD">
        <w:rPr>
          <w:position w:val="-6"/>
        </w:rPr>
        <w:object w:dxaOrig="240" w:dyaOrig="279">
          <v:shape id="_x0000_i1083" type="#_x0000_t75" style="width:12pt;height:14.25pt" o:ole="">
            <v:imagedata r:id="rId127" o:title=""/>
          </v:shape>
          <o:OLEObject Type="Embed" ProgID="Equation.DSMT4" ShapeID="_x0000_i1083" DrawAspect="Content" ObjectID="_1536094075" r:id="rId128"/>
        </w:object>
      </w:r>
      <w:r w:rsidRPr="00B768BD">
        <w:rPr>
          <w:rFonts w:hint="eastAsia"/>
        </w:rPr>
        <w:t>为正整数，一般取</w:t>
      </w:r>
      <w:r w:rsidRPr="00B768BD">
        <w:rPr>
          <w:position w:val="-6"/>
        </w:rPr>
        <w:object w:dxaOrig="560" w:dyaOrig="279">
          <v:shape id="_x0000_i1084" type="#_x0000_t75" style="width:27.75pt;height:14.25pt" o:ole="">
            <v:imagedata r:id="rId129" o:title=""/>
          </v:shape>
          <o:OLEObject Type="Embed" ProgID="Equation.DSMT4" ShapeID="_x0000_i1084" DrawAspect="Content" ObjectID="_1536094076" r:id="rId130"/>
        </w:object>
      </w:r>
      <w:r w:rsidRPr="00B768BD">
        <w:rPr>
          <w:rFonts w:hint="eastAsia"/>
        </w:rPr>
        <w:t>，它是信息熵的最基本表达式。</w:t>
      </w:r>
    </w:p>
    <w:p w:rsidR="00B768BD" w:rsidRPr="00B768BD" w:rsidRDefault="00B768BD" w:rsidP="00B768BD">
      <w:pPr>
        <w:ind w:firstLine="420"/>
      </w:pPr>
      <w:r w:rsidRPr="00B768BD">
        <w:rPr>
          <w:rFonts w:hint="eastAsia"/>
        </w:rPr>
        <w:t>信息熵的单位与公式中对数的底有关。最常用的是以</w:t>
      </w:r>
      <w:r w:rsidRPr="00B768BD">
        <w:rPr>
          <w:rFonts w:hint="eastAsia"/>
        </w:rPr>
        <w:t>2</w:t>
      </w:r>
      <w:r w:rsidRPr="00B768BD">
        <w:rPr>
          <w:rFonts w:hint="eastAsia"/>
        </w:rPr>
        <w:t>为底，单位为比特</w:t>
      </w:r>
      <w:r w:rsidRPr="00D91975">
        <w:rPr>
          <w:rFonts w:ascii="Times New Roman" w:hAnsi="Times New Roman" w:cs="Times New Roman" w:hint="eastAsia"/>
        </w:rPr>
        <w:t>(bit)</w:t>
      </w:r>
      <w:r w:rsidRPr="00B768BD">
        <w:rPr>
          <w:rFonts w:hint="eastAsia"/>
        </w:rPr>
        <w:t>；在理论推导中常采用以</w:t>
      </w:r>
      <w:r w:rsidRPr="00D91975">
        <w:rPr>
          <w:rFonts w:ascii="Times New Roman" w:hAnsi="Times New Roman" w:cs="Times New Roman"/>
        </w:rPr>
        <w:t>e</w:t>
      </w:r>
      <w:r w:rsidRPr="00B768BD">
        <w:rPr>
          <w:rFonts w:hint="eastAsia"/>
        </w:rPr>
        <w:t>为底，单位为奈特</w:t>
      </w:r>
      <w:r w:rsidRPr="00B768BD">
        <w:rPr>
          <w:rFonts w:hint="eastAsia"/>
        </w:rPr>
        <w:t>(</w:t>
      </w:r>
      <w:r w:rsidRPr="00D91975">
        <w:rPr>
          <w:rFonts w:ascii="Times New Roman" w:hAnsi="Times New Roman" w:cs="Times New Roman" w:hint="eastAsia"/>
        </w:rPr>
        <w:t>Nat)</w:t>
      </w:r>
      <w:r w:rsidRPr="00B768BD">
        <w:rPr>
          <w:rFonts w:hint="eastAsia"/>
        </w:rPr>
        <w:t>；还可以采用其他的底和单位，并可进行互换。</w:t>
      </w:r>
    </w:p>
    <w:p w:rsidR="00B768BD" w:rsidRPr="00B768BD" w:rsidRDefault="00B768BD" w:rsidP="00B768BD">
      <w:pPr>
        <w:ind w:firstLine="420"/>
      </w:pPr>
      <w:r w:rsidRPr="00B768BD">
        <w:rPr>
          <w:rFonts w:hint="eastAsia"/>
        </w:rPr>
        <w:t>信息熵除了上述三条基本性质外，还具有一系列重要性质，其中最主要的有：</w:t>
      </w:r>
    </w:p>
    <w:p w:rsidR="00B768BD" w:rsidRPr="00B768BD" w:rsidRDefault="00B768BD" w:rsidP="00BA5B71">
      <w:pPr>
        <w:numPr>
          <w:ilvl w:val="0"/>
          <w:numId w:val="15"/>
        </w:numPr>
        <w:ind w:firstLine="420"/>
      </w:pPr>
      <w:r w:rsidRPr="00B768BD">
        <w:rPr>
          <w:rFonts w:hint="eastAsia"/>
        </w:rPr>
        <w:t>非负性：</w:t>
      </w:r>
      <w:r w:rsidR="00D91975" w:rsidRPr="00D91975">
        <w:rPr>
          <w:position w:val="-12"/>
        </w:rPr>
        <w:object w:dxaOrig="1620" w:dyaOrig="360">
          <v:shape id="_x0000_i1085" type="#_x0000_t75" style="width:81pt;height:18pt" o:ole="">
            <v:imagedata r:id="rId131" o:title=""/>
          </v:shape>
          <o:OLEObject Type="Embed" ProgID="Equation.DSMT4" ShapeID="_x0000_i1085" DrawAspect="Content" ObjectID="_1536094077" r:id="rId132"/>
        </w:object>
      </w:r>
      <w:r w:rsidRPr="00B768BD">
        <w:rPr>
          <w:rFonts w:hint="eastAsia"/>
        </w:rPr>
        <w:t>；</w:t>
      </w:r>
    </w:p>
    <w:p w:rsidR="00B768BD" w:rsidRPr="00B768BD" w:rsidRDefault="00B768BD" w:rsidP="00BA5B71">
      <w:pPr>
        <w:numPr>
          <w:ilvl w:val="0"/>
          <w:numId w:val="15"/>
        </w:numPr>
        <w:ind w:firstLine="420"/>
      </w:pPr>
      <w:r w:rsidRPr="00B768BD">
        <w:rPr>
          <w:rFonts w:hint="eastAsia"/>
        </w:rPr>
        <w:t>确定性：</w:t>
      </w:r>
      <w:r w:rsidR="00D91975" w:rsidRPr="00D91975">
        <w:rPr>
          <w:position w:val="-10"/>
        </w:rPr>
        <w:object w:dxaOrig="3379" w:dyaOrig="320">
          <v:shape id="_x0000_i1086" type="#_x0000_t75" style="width:168.75pt;height:15.75pt" o:ole="">
            <v:imagedata r:id="rId133" o:title=""/>
          </v:shape>
          <o:OLEObject Type="Embed" ProgID="Equation.DSMT4" ShapeID="_x0000_i1086" DrawAspect="Content" ObjectID="_1536094078" r:id="rId134"/>
        </w:object>
      </w:r>
      <w:r w:rsidRPr="00B768BD">
        <w:rPr>
          <w:rFonts w:hint="eastAsia"/>
        </w:rPr>
        <w:t>；</w:t>
      </w:r>
    </w:p>
    <w:p w:rsidR="00B768BD" w:rsidRPr="00B768BD" w:rsidRDefault="00B768BD" w:rsidP="00BA5B71">
      <w:pPr>
        <w:numPr>
          <w:ilvl w:val="0"/>
          <w:numId w:val="15"/>
        </w:numPr>
        <w:ind w:firstLine="420"/>
      </w:pPr>
      <w:r w:rsidRPr="00B768BD">
        <w:rPr>
          <w:rFonts w:hint="eastAsia"/>
        </w:rPr>
        <w:t>扩张性：</w:t>
      </w:r>
      <w:r w:rsidR="00D91975" w:rsidRPr="00D91975">
        <w:rPr>
          <w:position w:val="-12"/>
        </w:rPr>
        <w:object w:dxaOrig="3360" w:dyaOrig="360">
          <v:shape id="_x0000_i1087" type="#_x0000_t75" style="width:168pt;height:18pt" o:ole="">
            <v:imagedata r:id="rId135" o:title=""/>
          </v:shape>
          <o:OLEObject Type="Embed" ProgID="Equation.DSMT4" ShapeID="_x0000_i1087" DrawAspect="Content" ObjectID="_1536094079" r:id="rId136"/>
        </w:object>
      </w:r>
      <w:r w:rsidRPr="00B768BD">
        <w:rPr>
          <w:rFonts w:hint="eastAsia"/>
        </w:rPr>
        <w:t>；</w:t>
      </w:r>
    </w:p>
    <w:p w:rsidR="00B768BD" w:rsidRPr="00B768BD" w:rsidRDefault="00B768BD" w:rsidP="00BA5B71">
      <w:pPr>
        <w:numPr>
          <w:ilvl w:val="0"/>
          <w:numId w:val="15"/>
        </w:numPr>
        <w:ind w:firstLine="420"/>
      </w:pPr>
      <w:r w:rsidRPr="00B768BD">
        <w:rPr>
          <w:rFonts w:hint="eastAsia"/>
        </w:rPr>
        <w:t>极值性：</w:t>
      </w:r>
      <w:r w:rsidR="00D91975" w:rsidRPr="00D91975">
        <w:rPr>
          <w:position w:val="-12"/>
        </w:rPr>
        <w:object w:dxaOrig="3100" w:dyaOrig="360">
          <v:shape id="_x0000_i1088" type="#_x0000_t75" style="width:155.25pt;height:18pt" o:ole="">
            <v:imagedata r:id="rId137" o:title=""/>
          </v:shape>
          <o:OLEObject Type="Embed" ProgID="Equation.DSMT4" ShapeID="_x0000_i1088" DrawAspect="Content" ObjectID="_1536094080" r:id="rId138"/>
        </w:object>
      </w:r>
      <w:r w:rsidRPr="00B768BD">
        <w:rPr>
          <w:rFonts w:hint="eastAsia"/>
        </w:rPr>
        <w:t>；这里</w:t>
      </w:r>
      <w:r w:rsidR="00D91975" w:rsidRPr="00D91975">
        <w:rPr>
          <w:position w:val="-12"/>
        </w:rPr>
        <w:object w:dxaOrig="920" w:dyaOrig="360">
          <v:shape id="_x0000_i1089" type="#_x0000_t75" style="width:45.75pt;height:18pt" o:ole="">
            <v:imagedata r:id="rId139" o:title=""/>
          </v:shape>
          <o:OLEObject Type="Embed" ProgID="Equation.DSMT4" ShapeID="_x0000_i1089" DrawAspect="Content" ObjectID="_1536094081" r:id="rId140"/>
        </w:object>
      </w:r>
      <w:r w:rsidRPr="00B768BD">
        <w:rPr>
          <w:rFonts w:hint="eastAsia"/>
        </w:rPr>
        <w:t>；</w:t>
      </w:r>
    </w:p>
    <w:p w:rsidR="00B768BD" w:rsidRPr="00B768BD" w:rsidRDefault="00B768BD" w:rsidP="00BA5B71">
      <w:pPr>
        <w:numPr>
          <w:ilvl w:val="0"/>
          <w:numId w:val="15"/>
        </w:numPr>
        <w:ind w:firstLine="420"/>
      </w:pPr>
      <w:r w:rsidRPr="00B768BD">
        <w:rPr>
          <w:rFonts w:hint="eastAsia"/>
        </w:rPr>
        <w:t>上凸性：</w:t>
      </w:r>
      <w:r w:rsidR="00D91975" w:rsidRPr="00D91975">
        <w:rPr>
          <w:position w:val="-10"/>
        </w:rPr>
        <w:object w:dxaOrig="4020" w:dyaOrig="320">
          <v:shape id="_x0000_i1090" type="#_x0000_t75" style="width:201pt;height:15.75pt" o:ole="">
            <v:imagedata r:id="rId141" o:title=""/>
          </v:shape>
          <o:OLEObject Type="Embed" ProgID="Equation.DSMT4" ShapeID="_x0000_i1090" DrawAspect="Content" ObjectID="_1536094082" r:id="rId142"/>
        </w:object>
      </w:r>
      <w:r w:rsidRPr="00B768BD">
        <w:rPr>
          <w:rFonts w:hint="eastAsia"/>
        </w:rPr>
        <w:t>，式中</w:t>
      </w:r>
      <w:r w:rsidR="00D91975" w:rsidRPr="00D91975">
        <w:rPr>
          <w:position w:val="-6"/>
        </w:rPr>
        <w:object w:dxaOrig="880" w:dyaOrig="279">
          <v:shape id="_x0000_i1091" type="#_x0000_t75" style="width:44.25pt;height:14.25pt" o:ole="">
            <v:imagedata r:id="rId143" o:title=""/>
          </v:shape>
          <o:OLEObject Type="Embed" ProgID="Equation.DSMT4" ShapeID="_x0000_i1091" DrawAspect="Content" ObjectID="_1536094083" r:id="rId144"/>
        </w:object>
      </w:r>
      <w:r w:rsidRPr="00B768BD">
        <w:rPr>
          <w:rFonts w:hint="eastAsia"/>
        </w:rPr>
        <w:t>。</w:t>
      </w:r>
    </w:p>
    <w:p w:rsidR="00D91975" w:rsidRDefault="00BA5B71" w:rsidP="00BA5B71">
      <w:pPr>
        <w:pStyle w:val="2"/>
        <w:numPr>
          <w:ilvl w:val="1"/>
          <w:numId w:val="22"/>
        </w:numPr>
        <w:ind w:firstLineChars="0"/>
        <w:rPr>
          <w:rFonts w:ascii="楷体" w:hAnsi="楷体"/>
          <w:b w:val="0"/>
          <w:szCs w:val="24"/>
        </w:rPr>
      </w:pPr>
      <w:bookmarkStart w:id="9" w:name="_Toc462270869"/>
      <w:r>
        <w:rPr>
          <w:rFonts w:ascii="楷体" w:hAnsi="楷体" w:hint="eastAsia"/>
          <w:b w:val="0"/>
          <w:szCs w:val="24"/>
        </w:rPr>
        <w:t>余弦</w:t>
      </w:r>
      <w:r>
        <w:rPr>
          <w:rFonts w:ascii="楷体" w:hAnsi="楷体"/>
          <w:b w:val="0"/>
          <w:szCs w:val="24"/>
        </w:rPr>
        <w:t>相似定理</w:t>
      </w:r>
      <w:bookmarkEnd w:id="9"/>
    </w:p>
    <w:p w:rsidR="00D91975" w:rsidRPr="00D91975" w:rsidRDefault="00D91975" w:rsidP="00100F46">
      <w:pPr>
        <w:spacing w:line="360" w:lineRule="exact"/>
        <w:ind w:firstLine="420"/>
      </w:pPr>
      <w:r w:rsidRPr="00D91975">
        <w:rPr>
          <w:rFonts w:hint="eastAsia"/>
        </w:rPr>
        <w:t>相似度度量（</w:t>
      </w:r>
      <w:r w:rsidRPr="00D91975">
        <w:rPr>
          <w:rFonts w:hint="eastAsia"/>
        </w:rPr>
        <w:t>Similarity</w:t>
      </w:r>
      <w:r w:rsidRPr="00D91975">
        <w:rPr>
          <w:rFonts w:hint="eastAsia"/>
        </w:rPr>
        <w:t>），即计算个体间的相似程度，相似度度量的值越小，说明个体间相似度越小，相似度的值越大说明个体差异越大</w:t>
      </w:r>
      <w:r w:rsidRPr="00D91975">
        <w:rPr>
          <w:rFonts w:hint="eastAsia"/>
          <w:vertAlign w:val="superscript"/>
        </w:rPr>
        <w:t>[</w:t>
      </w:r>
      <w:r w:rsidRPr="00D91975">
        <w:rPr>
          <w:vertAlign w:val="superscript"/>
        </w:rPr>
        <w:t>17~20</w:t>
      </w:r>
      <w:r w:rsidRPr="00D91975">
        <w:rPr>
          <w:rFonts w:hint="eastAsia"/>
          <w:vertAlign w:val="superscript"/>
        </w:rPr>
        <w:t>]</w:t>
      </w:r>
      <w:r w:rsidRPr="00D91975">
        <w:rPr>
          <w:rFonts w:hint="eastAsia"/>
        </w:rPr>
        <w:t>。余弦相似度用向量空间中两个向量夹角的余弦值作为衡量两个个体间差异的大小</w:t>
      </w:r>
      <w:r w:rsidRPr="00D91975">
        <w:rPr>
          <w:rFonts w:hint="eastAsia"/>
          <w:vertAlign w:val="superscript"/>
        </w:rPr>
        <w:t>[</w:t>
      </w:r>
      <w:r w:rsidRPr="00D91975">
        <w:rPr>
          <w:vertAlign w:val="superscript"/>
        </w:rPr>
        <w:t>21</w:t>
      </w:r>
      <w:r w:rsidRPr="00D91975">
        <w:rPr>
          <w:rFonts w:hint="eastAsia"/>
          <w:vertAlign w:val="superscript"/>
        </w:rPr>
        <w:t>]</w:t>
      </w:r>
      <w:r w:rsidRPr="00D91975">
        <w:rPr>
          <w:rFonts w:hint="eastAsia"/>
        </w:rPr>
        <w:t>。余弦值越接近</w:t>
      </w:r>
      <w:r w:rsidRPr="00D91975">
        <w:rPr>
          <w:rFonts w:hint="eastAsia"/>
        </w:rPr>
        <w:t>1</w:t>
      </w:r>
      <w:r w:rsidRPr="00D91975">
        <w:rPr>
          <w:rFonts w:hint="eastAsia"/>
        </w:rPr>
        <w:t>，就表明夹角越接近</w:t>
      </w:r>
      <w:r w:rsidRPr="00D91975">
        <w:rPr>
          <w:rFonts w:hint="eastAsia"/>
        </w:rPr>
        <w:t>0</w:t>
      </w:r>
      <w:r w:rsidRPr="00D91975">
        <w:rPr>
          <w:rFonts w:hint="eastAsia"/>
        </w:rPr>
        <w:t>度，也就是两个向量越相似，这就叫</w:t>
      </w:r>
      <w:r w:rsidRPr="00D91975">
        <w:rPr>
          <w:rFonts w:hint="eastAsia"/>
        </w:rPr>
        <w:t>"</w:t>
      </w:r>
      <w:r w:rsidRPr="00D91975">
        <w:rPr>
          <w:rFonts w:hint="eastAsia"/>
        </w:rPr>
        <w:t>余弦相似性</w:t>
      </w:r>
      <w:r w:rsidRPr="00D91975">
        <w:rPr>
          <w:rFonts w:hint="eastAsia"/>
        </w:rPr>
        <w:t>"</w:t>
      </w:r>
      <w:r w:rsidRPr="00D91975">
        <w:rPr>
          <w:vertAlign w:val="superscript"/>
        </w:rPr>
        <w:t>[22]</w:t>
      </w:r>
      <w:r w:rsidRPr="00D91975">
        <w:rPr>
          <w:rFonts w:hint="eastAsia"/>
        </w:rPr>
        <w:t>。</w:t>
      </w:r>
    </w:p>
    <w:p w:rsidR="00D91975" w:rsidRPr="00D91975" w:rsidRDefault="00D91975" w:rsidP="00100F46">
      <w:pPr>
        <w:spacing w:line="360" w:lineRule="exact"/>
        <w:ind w:firstLine="420"/>
      </w:pPr>
      <w:r w:rsidRPr="00D91975">
        <w:rPr>
          <w:rFonts w:hint="eastAsia"/>
        </w:rPr>
        <w:t>两个向量</w:t>
      </w:r>
      <w:r w:rsidRPr="00D91975">
        <w:rPr>
          <w:rFonts w:ascii="Times New Roman" w:hAnsi="Times New Roman" w:cs="Times New Roman"/>
        </w:rPr>
        <w:t>a,b</w:t>
      </w:r>
      <w:r w:rsidRPr="00D91975">
        <w:rPr>
          <w:rFonts w:hint="eastAsia"/>
        </w:rPr>
        <w:t>的夹角很大可以说</w:t>
      </w:r>
      <w:r w:rsidRPr="00D91975">
        <w:rPr>
          <w:rFonts w:ascii="Times New Roman" w:hAnsi="Times New Roman" w:cs="Times New Roman" w:hint="eastAsia"/>
        </w:rPr>
        <w:t>a</w:t>
      </w:r>
      <w:r w:rsidRPr="00D91975">
        <w:rPr>
          <w:rFonts w:hint="eastAsia"/>
        </w:rPr>
        <w:t>向量和</w:t>
      </w:r>
      <w:r w:rsidRPr="00D91975">
        <w:rPr>
          <w:rFonts w:ascii="Times New Roman" w:hAnsi="Times New Roman" w:cs="Times New Roman" w:hint="eastAsia"/>
        </w:rPr>
        <w:t>b</w:t>
      </w:r>
      <w:r w:rsidRPr="00D91975">
        <w:rPr>
          <w:rFonts w:hint="eastAsia"/>
        </w:rPr>
        <w:t>向量有很低的的相似性，或者说</w:t>
      </w:r>
      <w:r w:rsidRPr="00D91975">
        <w:rPr>
          <w:rFonts w:ascii="Times New Roman" w:hAnsi="Times New Roman" w:cs="Times New Roman" w:hint="eastAsia"/>
        </w:rPr>
        <w:t>a</w:t>
      </w:r>
      <w:r w:rsidRPr="00D91975">
        <w:rPr>
          <w:rFonts w:hint="eastAsia"/>
        </w:rPr>
        <w:t>和</w:t>
      </w:r>
      <w:r w:rsidRPr="00D91975">
        <w:rPr>
          <w:rFonts w:ascii="Times New Roman" w:hAnsi="Times New Roman" w:cs="Times New Roman" w:hint="eastAsia"/>
        </w:rPr>
        <w:t>b</w:t>
      </w:r>
      <w:r w:rsidRPr="00D91975">
        <w:rPr>
          <w:rFonts w:hint="eastAsia"/>
        </w:rPr>
        <w:t>向量代表的文本基本不相似。那么是否可以用两个向量的夹角大小的函数值来计算个体的相似度呢？向量空间余弦相似度理论就是基于上述来计算个体相似度的一种方法</w:t>
      </w:r>
      <w:r w:rsidRPr="00D91975">
        <w:rPr>
          <w:rFonts w:hint="eastAsia"/>
          <w:vertAlign w:val="superscript"/>
        </w:rPr>
        <w:t>[</w:t>
      </w:r>
      <w:r w:rsidRPr="00D91975">
        <w:rPr>
          <w:vertAlign w:val="superscript"/>
        </w:rPr>
        <w:t>23~25</w:t>
      </w:r>
      <w:r w:rsidRPr="00D91975">
        <w:rPr>
          <w:rFonts w:hint="eastAsia"/>
          <w:vertAlign w:val="superscript"/>
        </w:rPr>
        <w:t>]</w:t>
      </w:r>
      <w:r w:rsidRPr="00D91975">
        <w:rPr>
          <w:rFonts w:hint="eastAsia"/>
        </w:rPr>
        <w:t>。下面做详细的推理过程分析。</w:t>
      </w:r>
    </w:p>
    <w:p w:rsidR="00D91975" w:rsidRPr="00D91975" w:rsidRDefault="00D91975" w:rsidP="00D91975">
      <w:pPr>
        <w:ind w:firstLine="420"/>
      </w:pPr>
      <w:r w:rsidRPr="00D91975">
        <w:rPr>
          <w:rFonts w:hint="eastAsia"/>
        </w:rPr>
        <w:lastRenderedPageBreak/>
        <w:t>三角形中边</w:t>
      </w:r>
      <w:r w:rsidRPr="00D91975">
        <w:rPr>
          <w:rFonts w:ascii="Times New Roman" w:hAnsi="Times New Roman" w:cs="Times New Roman" w:hint="eastAsia"/>
        </w:rPr>
        <w:t>a</w:t>
      </w:r>
      <w:r w:rsidRPr="00D91975">
        <w:rPr>
          <w:rFonts w:hint="eastAsia"/>
        </w:rPr>
        <w:t>和</w:t>
      </w:r>
      <w:r w:rsidRPr="00D91975">
        <w:rPr>
          <w:rFonts w:ascii="Times New Roman" w:hAnsi="Times New Roman" w:cs="Times New Roman" w:hint="eastAsia"/>
        </w:rPr>
        <w:t>b</w:t>
      </w:r>
      <w:r w:rsidRPr="00D91975">
        <w:rPr>
          <w:rFonts w:hint="eastAsia"/>
        </w:rPr>
        <w:t>的夹角</w:t>
      </w:r>
      <w:r w:rsidRPr="00D91975">
        <w:rPr>
          <w:rFonts w:hint="eastAsia"/>
        </w:rPr>
        <w:t xml:space="preserve"> </w:t>
      </w:r>
      <w:r w:rsidRPr="00D91975">
        <w:rPr>
          <w:rFonts w:hint="eastAsia"/>
        </w:rPr>
        <w:t>的余弦计算公式为：</w:t>
      </w:r>
      <w:r w:rsidRPr="00D91975">
        <w:rPr>
          <w:position w:val="-24"/>
        </w:rPr>
        <w:object w:dxaOrig="2060" w:dyaOrig="660">
          <v:shape id="_x0000_i1092" type="#_x0000_t75" style="width:102.75pt;height:33pt" o:ole="">
            <v:imagedata r:id="rId145" o:title=""/>
          </v:shape>
          <o:OLEObject Type="Embed" ProgID="Equation.DSMT4" ShapeID="_x0000_i1092" DrawAspect="Content" ObjectID="_1536094084" r:id="rId146"/>
        </w:object>
      </w:r>
    </w:p>
    <w:p w:rsidR="00D91975" w:rsidRPr="00D91975" w:rsidRDefault="00D91975" w:rsidP="00D91975">
      <w:pPr>
        <w:ind w:firstLine="420"/>
      </w:pPr>
      <w:r w:rsidRPr="00D91975">
        <w:rPr>
          <w:rFonts w:hint="eastAsia"/>
        </w:rPr>
        <w:t>在向量表示的三角形中，假设</w:t>
      </w:r>
      <w:r w:rsidRPr="00D91975">
        <w:rPr>
          <w:rFonts w:ascii="Times New Roman" w:hAnsi="Times New Roman" w:cs="Times New Roman"/>
        </w:rPr>
        <w:t>a</w:t>
      </w:r>
      <w:r w:rsidRPr="00D91975">
        <w:rPr>
          <w:rFonts w:hint="eastAsia"/>
        </w:rPr>
        <w:t>向量是</w:t>
      </w:r>
      <w:r w:rsidRPr="00D91975">
        <w:rPr>
          <w:rFonts w:ascii="Times New Roman" w:hAnsi="Times New Roman" w:cs="Times New Roman" w:hint="eastAsia"/>
        </w:rPr>
        <w:t>（</w:t>
      </w:r>
      <w:r w:rsidRPr="00D91975">
        <w:rPr>
          <w:rFonts w:ascii="Times New Roman" w:hAnsi="Times New Roman" w:cs="Times New Roman" w:hint="eastAsia"/>
        </w:rPr>
        <w:t>x1, y1</w:t>
      </w:r>
      <w:r w:rsidRPr="00D91975">
        <w:rPr>
          <w:rFonts w:ascii="Times New Roman" w:hAnsi="Times New Roman" w:cs="Times New Roman" w:hint="eastAsia"/>
        </w:rPr>
        <w:t>）</w:t>
      </w:r>
      <w:r w:rsidRPr="00D91975">
        <w:rPr>
          <w:rFonts w:hint="eastAsia"/>
        </w:rPr>
        <w:t>，</w:t>
      </w:r>
      <w:r w:rsidRPr="00D91975">
        <w:rPr>
          <w:rFonts w:hint="eastAsia"/>
        </w:rPr>
        <w:t>b</w:t>
      </w:r>
      <w:r w:rsidRPr="00D91975">
        <w:rPr>
          <w:rFonts w:hint="eastAsia"/>
        </w:rPr>
        <w:t>向量是</w:t>
      </w:r>
      <w:r w:rsidRPr="00D91975">
        <w:rPr>
          <w:rFonts w:ascii="Times New Roman" w:hAnsi="Times New Roman" w:cs="Times New Roman" w:hint="eastAsia"/>
        </w:rPr>
        <w:t>(x2, y2)</w:t>
      </w:r>
      <w:r w:rsidRPr="00D91975">
        <w:rPr>
          <w:rFonts w:hint="eastAsia"/>
        </w:rPr>
        <w:t>，那么可以将余弦定理改写成下面的形式：向量</w:t>
      </w:r>
      <w:r w:rsidRPr="00D91975">
        <w:rPr>
          <w:rFonts w:ascii="Times New Roman" w:hAnsi="Times New Roman" w:cs="Times New Roman" w:hint="eastAsia"/>
        </w:rPr>
        <w:t>a</w:t>
      </w:r>
      <w:r w:rsidRPr="00D91975">
        <w:rPr>
          <w:rFonts w:hint="eastAsia"/>
        </w:rPr>
        <w:t>和向量</w:t>
      </w:r>
      <w:r w:rsidRPr="00D91975">
        <w:rPr>
          <w:rFonts w:ascii="Times New Roman" w:hAnsi="Times New Roman" w:cs="Times New Roman" w:hint="eastAsia"/>
        </w:rPr>
        <w:t>b</w:t>
      </w:r>
      <w:r w:rsidRPr="00D91975">
        <w:rPr>
          <w:rFonts w:hint="eastAsia"/>
        </w:rPr>
        <w:t>的夹角</w:t>
      </w:r>
      <w:r w:rsidRPr="00D91975">
        <w:rPr>
          <w:rFonts w:hint="eastAsia"/>
        </w:rPr>
        <w:t xml:space="preserve"> </w:t>
      </w:r>
      <w:r w:rsidRPr="00D91975">
        <w:rPr>
          <w:rFonts w:hint="eastAsia"/>
        </w:rPr>
        <w:t>的余弦计算如下：</w:t>
      </w:r>
    </w:p>
    <w:p w:rsidR="00D91975" w:rsidRPr="00D91975" w:rsidRDefault="00D91975" w:rsidP="00D91975">
      <w:pPr>
        <w:ind w:firstLine="420"/>
      </w:pPr>
      <w:r w:rsidRPr="00D91975">
        <w:rPr>
          <w:position w:val="-36"/>
        </w:rPr>
        <w:object w:dxaOrig="6060" w:dyaOrig="740">
          <v:shape id="_x0000_i1093" type="#_x0000_t75" style="width:303pt;height:36.75pt" o:ole="">
            <v:imagedata r:id="rId147" o:title=""/>
          </v:shape>
          <o:OLEObject Type="Embed" ProgID="Equation.DSMT4" ShapeID="_x0000_i1093" DrawAspect="Content" ObjectID="_1536094085" r:id="rId148"/>
        </w:object>
      </w:r>
    </w:p>
    <w:p w:rsidR="00D91975" w:rsidRPr="00D91975" w:rsidRDefault="00D91975" w:rsidP="00D91975">
      <w:pPr>
        <w:ind w:firstLine="420"/>
      </w:pPr>
      <w:r w:rsidRPr="00D91975">
        <w:rPr>
          <w:rFonts w:hint="eastAsia"/>
        </w:rPr>
        <w:t>如果向量</w:t>
      </w:r>
      <w:r w:rsidRPr="00D91975">
        <w:rPr>
          <w:rFonts w:ascii="Times New Roman" w:hAnsi="Times New Roman" w:cs="Times New Roman"/>
        </w:rPr>
        <w:t>a</w:t>
      </w:r>
      <w:r w:rsidRPr="00D91975">
        <w:rPr>
          <w:rFonts w:hint="eastAsia"/>
        </w:rPr>
        <w:t>和</w:t>
      </w:r>
      <w:r w:rsidRPr="00D91975">
        <w:rPr>
          <w:rFonts w:ascii="Times New Roman" w:hAnsi="Times New Roman" w:cs="Times New Roman"/>
        </w:rPr>
        <w:t>b</w:t>
      </w:r>
      <w:r w:rsidRPr="00D91975">
        <w:rPr>
          <w:rFonts w:hint="eastAsia"/>
        </w:rPr>
        <w:t>不是二维而是</w:t>
      </w:r>
      <w:r w:rsidRPr="00D91975">
        <w:rPr>
          <w:rFonts w:hint="eastAsia"/>
        </w:rPr>
        <w:t>n</w:t>
      </w:r>
      <w:r w:rsidRPr="00D91975">
        <w:rPr>
          <w:rFonts w:hint="eastAsia"/>
        </w:rPr>
        <w:t>维，上述余弦的计算法仍然正确。假定</w:t>
      </w:r>
      <w:r w:rsidRPr="00D91975">
        <w:rPr>
          <w:rFonts w:ascii="Times New Roman" w:hAnsi="Times New Roman" w:cs="Times New Roman"/>
        </w:rPr>
        <w:t>a</w:t>
      </w:r>
      <w:r w:rsidRPr="00D91975">
        <w:rPr>
          <w:rFonts w:hint="eastAsia"/>
        </w:rPr>
        <w:t>和</w:t>
      </w:r>
      <w:r w:rsidRPr="00D91975">
        <w:rPr>
          <w:rFonts w:ascii="Times New Roman" w:hAnsi="Times New Roman" w:cs="Times New Roman"/>
        </w:rPr>
        <w:t>b</w:t>
      </w:r>
      <w:r w:rsidRPr="00D91975">
        <w:rPr>
          <w:rFonts w:hint="eastAsia"/>
        </w:rPr>
        <w:t>是两个</w:t>
      </w:r>
      <w:r w:rsidRPr="00D91975">
        <w:rPr>
          <w:rFonts w:ascii="Times New Roman" w:hAnsi="Times New Roman" w:cs="Times New Roman"/>
        </w:rPr>
        <w:t>n</w:t>
      </w:r>
      <w:r w:rsidRPr="00D91975">
        <w:rPr>
          <w:rFonts w:hint="eastAsia"/>
        </w:rPr>
        <w:t>维向量，则</w:t>
      </w:r>
      <w:r w:rsidRPr="00D91975">
        <w:rPr>
          <w:rFonts w:ascii="Times New Roman" w:hAnsi="Times New Roman" w:cs="Times New Roman"/>
        </w:rPr>
        <w:t>a</w:t>
      </w:r>
      <w:r w:rsidRPr="00D91975">
        <w:rPr>
          <w:rFonts w:hint="eastAsia"/>
        </w:rPr>
        <w:t>与</w:t>
      </w:r>
      <w:r w:rsidRPr="00D91975">
        <w:rPr>
          <w:rFonts w:ascii="Times New Roman" w:hAnsi="Times New Roman" w:cs="Times New Roman"/>
        </w:rPr>
        <w:t>b</w:t>
      </w:r>
      <w:r w:rsidRPr="00D91975">
        <w:rPr>
          <w:rFonts w:hint="eastAsia"/>
        </w:rPr>
        <w:t>的夹角的余弦等于：</w:t>
      </w:r>
    </w:p>
    <w:p w:rsidR="00D91975" w:rsidRPr="00D91975" w:rsidRDefault="00D91975" w:rsidP="00D91975">
      <w:pPr>
        <w:ind w:firstLine="420"/>
      </w:pPr>
      <w:r w:rsidRPr="00D91975">
        <w:rPr>
          <w:position w:val="-66"/>
        </w:rPr>
        <w:object w:dxaOrig="4000" w:dyaOrig="1380">
          <v:shape id="_x0000_i1094" type="#_x0000_t75" style="width:200.25pt;height:69pt" o:ole="">
            <v:imagedata r:id="rId149" o:title=""/>
          </v:shape>
          <o:OLEObject Type="Embed" ProgID="Equation.DSMT4" ShapeID="_x0000_i1094" DrawAspect="Content" ObjectID="_1536094086" r:id="rId150"/>
        </w:object>
      </w:r>
    </w:p>
    <w:p w:rsidR="006814DE" w:rsidRPr="0046766D" w:rsidRDefault="00BA5B71" w:rsidP="00BA5B71">
      <w:pPr>
        <w:pStyle w:val="2"/>
        <w:ind w:firstLineChars="0" w:firstLine="0"/>
        <w:rPr>
          <w:rFonts w:ascii="楷体" w:hAnsi="楷体"/>
          <w:b w:val="0"/>
          <w:szCs w:val="24"/>
        </w:rPr>
      </w:pPr>
      <w:bookmarkStart w:id="10" w:name="_Toc462270870"/>
      <w:r>
        <w:rPr>
          <w:rFonts w:ascii="楷体" w:hAnsi="楷体" w:hint="eastAsia"/>
          <w:b w:val="0"/>
          <w:szCs w:val="24"/>
        </w:rPr>
        <w:t>2.6.</w:t>
      </w:r>
      <w:r>
        <w:rPr>
          <w:rFonts w:ascii="楷体" w:hAnsi="楷体"/>
          <w:b w:val="0"/>
          <w:szCs w:val="24"/>
        </w:rPr>
        <w:t xml:space="preserve"> </w:t>
      </w:r>
      <w:r w:rsidR="006814DE" w:rsidRPr="0046766D">
        <w:rPr>
          <w:rFonts w:ascii="楷体" w:hAnsi="楷体" w:hint="eastAsia"/>
          <w:b w:val="0"/>
          <w:szCs w:val="24"/>
        </w:rPr>
        <w:t>参考文献</w:t>
      </w:r>
      <w:bookmarkEnd w:id="10"/>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 Huang G B, Zhou H, Ding X, et al. “Extreme learning machine for regression and multiclass classification,” IEEE Transactions on Systems Man &amp; Cybernetics Part B Cybernetics A Publication of the IEEE Systems Man &amp; Cybernetics Society, vol.42(42),pp.513-29,2012.</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[2] Huang G B, Zhu Q Y, Siew C K, “Extreme learning machine: a new learning scheme of feedforward neural networks,” Proc.int.joint Conf.neural Netw, vol.2,pp.985-990,2004.</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[3] Huang G B, Zhu Q Y, Siew C K, “Extreme learning machine: Theory and applications,” Neurocomputing vol.70(1–3),pp.489-501,2006.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[4] Aghbashlo M, Shamshirband S, Tabatabaei M, et al. “The use of ELM-WT (extreme learning machine with wavelet transform algorithm) to predict exergetic performance of a DI diesel engine running on diesel/biodiesel blends containing polymer waste,” Energy94,pp.443-456, 2016.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[5] Li S, Goel L, Wang P, “An ensemble approach for short-term load forecasting by extreme learning machine,” Applied Energy, vol.170,pp.22-29,2016.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[6] Kariminia S, Shamshirband S, Motamedi S, et al. “A systematic extreme learning machine approach to analyze visitors׳ thermal comfort at a public urban space,” Renewable &amp; Sustainable Energy Reviews,vol.58,pp.751-760, 2016.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 xml:space="preserve">[7] Wang S, Deng C, Lin W, et al. “A novel NMF-based image quality assessment metric using </w:t>
      </w:r>
      <w:r w:rsidRPr="00866673">
        <w:rPr>
          <w:rFonts w:ascii="Times New Roman" w:hAnsi="Times New Roman" w:cs="Times New Roman"/>
        </w:rPr>
        <w:lastRenderedPageBreak/>
        <w:t>extreme learning machine,” IEEE transactions on cybernetics, pp.255-258,2016.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[8] Liu Q, Yin J, Leung V C M, et al. “Applying a new localized generalization error model to design neural networks trained with extreme learning machine,” Neural Computing &amp; Applications, vol.27(1),pp.59-66,2016.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[9] Gao T J, Qiang S, Song X L, et al. “Utilizing statistical control in herbicide efficacy evaluation,” Agrochemicals, 2006.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[10] Turtle H J, Wang K. “The benefits of improved covariance estimation,” Journal of Empirical Finance, vol.37, pp.233-246, 2016.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[11] Hilty L M, “Information, Entropy and Environmental Problems,” Current Rheumatology Reports, vol.16(5),pp.1-9,2014.</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[12] Dehmer M, Mowshowitz A, “A history of graph entropy measures,” Information Sciences, vol.181(1),pp.57-78,2011.</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[13] Zou Z H, Yun Y, Sun J N, “Entropy method for determination of weight of evaluating indicators in fuzzy synthetic evaluation for water quality assessment,” Journal of Environmental Sciences, vol.18(5),pp.1020-1023,2006.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[14] Liu L, Zhou J, An X, et al. “Using fuzzy theory and information entropy for water quality assessment in Three Gorges region, China,” Expert Systems with Applications, vol.37(3),pp.2517-2521,2010.</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[15] Chen L, Singh V P, Guo S, et al. “ Copula entropy coupled with artificial neural network for rainfall–runoff simulation,” Stochastic Environmental Research &amp; Risk Assessment, vol.28(7),pp.1755-1767,2014.</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[16] Lam K C, Lam C Y Y K Y, “An Artificial Neural Network and Entropy Model for Residential Property Price Forecasting in Hong Kong,” Journal of Property Research, vol.25(4),pp.321-342,2008.</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[17] Ye J, “Cosine similarity measures for intuitionistic fuzzy sets and their applications,” Mathematical &amp; Computer Modelling, 53(1-2):91-97,2011.</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[18] Fawaz S. Al-Anzi, Dia AbuZeina, “Toward an enhanced Arabic text classification using cosine similarity and Latent Semantic Indexing,” Journal of King Saud University - Computer and Information Sciences.</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 xml:space="preserve">[19] Xia P, Zhang L, Li F, “Learning similarity with cosine similarity ensemble,” Information </w:t>
      </w:r>
      <w:r w:rsidRPr="00866673">
        <w:rPr>
          <w:rFonts w:ascii="Times New Roman" w:hAnsi="Times New Roman" w:cs="Times New Roman"/>
        </w:rPr>
        <w:lastRenderedPageBreak/>
        <w:t>Sciences, vol.307,pp.39-52,2015.</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[20] Hou X N, Ding S H, Ma L Z, et al. “Similarity metric learning for face verification using sigmoid decision function, ”Visual Computer, pp.1-12,2015.</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[21] Lin Z C, Wu D W, Hong G E, “Combination of improved cosine similarity and patent attribution probability method to judge the attribution of related patents of hydrolysis substrate fabrication process, ”Advanced Engineering Informatics, vol.30(1),pp.26-38,2016.</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[22] Fawaz S. Al-Anzi, Dia AbuZeina, “Toward an enhanced Arabic text classification using cosine similarity and Latent Semantic Indexing,” Journal of King Saud University - Computer and Information Sciences.</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[23] Nguyen H V, Bai L, “Cosine Similarity Metric Learning for Face Verification”// Computer Vision - ACCV 2010 -, Asian Conference on Computer Vision, Queenstown, New Zealand, November 8-12, 2010, Revised Selected Papers,pp.709-720,2010.</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[24] Han Y, Geng Z, Zhu Q, et al, “Energy efficiency analysis method based on fuzzy DEA cross-model for ethylene production systems in chemical industry,” Energy, vol.83,pp.685-695,2015.</w:t>
      </w:r>
    </w:p>
    <w:p w:rsidR="00D91975" w:rsidRPr="00866673" w:rsidRDefault="00D91975" w:rsidP="00BB1C34">
      <w:pPr>
        <w:ind w:firstLineChars="0" w:firstLine="0"/>
        <w:rPr>
          <w:rFonts w:ascii="Times New Roman" w:hAnsi="Times New Roman" w:cs="Times New Roman"/>
        </w:rPr>
      </w:pPr>
      <w:r w:rsidRPr="00866673">
        <w:rPr>
          <w:rFonts w:ascii="Times New Roman" w:hAnsi="Times New Roman" w:cs="Times New Roman"/>
        </w:rPr>
        <w:t>[25]Han Y M, Geng Z Q, Liu Q Y, “ Energy Efficiency Evaluation Based on Data Envelopment Analysis Integrated Analytic Hierarchy Process in Ethylene Production,” Chinese Journal of Chemical Engineering, vol.22(11-12),pp.1279-1284,2014.</w:t>
      </w:r>
    </w:p>
    <w:p w:rsidR="006814DE" w:rsidRPr="004D3A7B" w:rsidRDefault="00BA5B71" w:rsidP="00BA5B71">
      <w:pPr>
        <w:pStyle w:val="1"/>
        <w:ind w:firstLineChars="0" w:firstLine="0"/>
        <w:rPr>
          <w:szCs w:val="28"/>
        </w:rPr>
      </w:pPr>
      <w:bookmarkStart w:id="11" w:name="_Toc462270871"/>
      <w:r>
        <w:rPr>
          <w:rFonts w:hint="eastAsia"/>
          <w:szCs w:val="28"/>
        </w:rPr>
        <w:t>3.</w:t>
      </w:r>
      <w:r>
        <w:rPr>
          <w:szCs w:val="28"/>
        </w:rPr>
        <w:t xml:space="preserve"> </w:t>
      </w:r>
      <w:r w:rsidR="006814DE" w:rsidRPr="004D3A7B">
        <w:rPr>
          <w:rFonts w:hint="eastAsia"/>
          <w:szCs w:val="28"/>
        </w:rPr>
        <w:t>研究计划</w:t>
      </w:r>
      <w:bookmarkEnd w:id="11"/>
    </w:p>
    <w:p w:rsidR="006814DE" w:rsidRPr="006A585E" w:rsidRDefault="00BA5B71" w:rsidP="00BA5B71">
      <w:pPr>
        <w:pStyle w:val="2"/>
        <w:ind w:firstLineChars="0" w:firstLine="0"/>
        <w:rPr>
          <w:rFonts w:ascii="楷体" w:hAnsi="楷体"/>
          <w:b w:val="0"/>
          <w:szCs w:val="24"/>
        </w:rPr>
      </w:pPr>
      <w:bookmarkStart w:id="12" w:name="_Toc462270872"/>
      <w:r>
        <w:rPr>
          <w:rFonts w:ascii="楷体" w:hAnsi="楷体" w:hint="eastAsia"/>
          <w:b w:val="0"/>
          <w:szCs w:val="24"/>
        </w:rPr>
        <w:t>3.1.</w:t>
      </w:r>
      <w:r>
        <w:rPr>
          <w:rFonts w:ascii="楷体" w:hAnsi="楷体"/>
          <w:b w:val="0"/>
          <w:szCs w:val="24"/>
        </w:rPr>
        <w:t xml:space="preserve"> </w:t>
      </w:r>
      <w:r w:rsidRPr="006A585E">
        <w:rPr>
          <w:rFonts w:ascii="楷体" w:hAnsi="楷体" w:hint="eastAsia"/>
          <w:b w:val="0"/>
          <w:szCs w:val="24"/>
        </w:rPr>
        <w:t>选题的目的及意义</w:t>
      </w:r>
      <w:bookmarkEnd w:id="12"/>
    </w:p>
    <w:p w:rsidR="00D91975" w:rsidRPr="00D91975" w:rsidRDefault="00D91975" w:rsidP="00100F46">
      <w:pPr>
        <w:spacing w:line="360" w:lineRule="exact"/>
        <w:ind w:firstLine="420"/>
        <w:rPr>
          <w:rFonts w:asciiTheme="minorEastAsia" w:hAnsiTheme="minorEastAsia"/>
          <w:szCs w:val="21"/>
        </w:rPr>
      </w:pPr>
      <w:r w:rsidRPr="00D91975">
        <w:rPr>
          <w:rFonts w:asciiTheme="minorEastAsia" w:hAnsiTheme="minorEastAsia" w:hint="eastAsia"/>
          <w:szCs w:val="21"/>
        </w:rPr>
        <w:t>在人工神经网络研究方面，国内的起步较晚。近年来，基于人工神经网络的各种应用研究十分热门，涌现了大量专著和文献研究报告。期刊文献中有相当多的关于结合人工神经网络进行各领域应用的研究，也有很多文献是关于利用遗传算法、专家网络、进化算法、模糊算法等对人工神经网络进行改造，产生一些新的神经网络学习训练算法。神经网络日益成为当代科技领域中方兴未艾的热点。</w:t>
      </w:r>
    </w:p>
    <w:p w:rsidR="00D91975" w:rsidRPr="00D91975" w:rsidRDefault="00D91975" w:rsidP="00100F46">
      <w:pPr>
        <w:spacing w:line="360" w:lineRule="exact"/>
        <w:ind w:firstLine="420"/>
        <w:rPr>
          <w:rFonts w:asciiTheme="minorEastAsia" w:hAnsiTheme="minorEastAsia"/>
          <w:szCs w:val="21"/>
        </w:rPr>
      </w:pPr>
      <w:r w:rsidRPr="00D91975">
        <w:rPr>
          <w:rFonts w:asciiTheme="minorEastAsia" w:hAnsiTheme="minorEastAsia" w:hint="eastAsia"/>
          <w:szCs w:val="21"/>
        </w:rPr>
        <w:t>ELM</w:t>
      </w:r>
      <w:r w:rsidRPr="00D91975">
        <w:rPr>
          <w:rFonts w:asciiTheme="minorEastAsia" w:hAnsiTheme="minorEastAsia"/>
          <w:szCs w:val="21"/>
        </w:rPr>
        <w:t>的参数设置简单，如最初提出的极限学习机算法只需要设置好合适的隐层节点就能取得良好的性能。并且</w:t>
      </w:r>
      <w:r w:rsidRPr="00D91975">
        <w:rPr>
          <w:rFonts w:asciiTheme="minorEastAsia" w:hAnsiTheme="minorEastAsia" w:hint="eastAsia"/>
          <w:szCs w:val="21"/>
        </w:rPr>
        <w:t>其</w:t>
      </w:r>
      <w:r w:rsidRPr="00D91975">
        <w:rPr>
          <w:rFonts w:asciiTheme="minorEastAsia" w:hAnsiTheme="minorEastAsia"/>
          <w:szCs w:val="21"/>
        </w:rPr>
        <w:t>计算复杂度很低，运算速度很快，无需像</w:t>
      </w:r>
      <w:r w:rsidRPr="00D91975">
        <w:rPr>
          <w:rFonts w:asciiTheme="minorEastAsia" w:hAnsiTheme="minorEastAsia" w:hint="eastAsia"/>
          <w:szCs w:val="21"/>
        </w:rPr>
        <w:t>BP网络那样迭代求解</w:t>
      </w:r>
      <w:r w:rsidRPr="00D91975">
        <w:rPr>
          <w:rFonts w:asciiTheme="minorEastAsia" w:hAnsiTheme="minorEastAsia"/>
          <w:szCs w:val="21"/>
        </w:rPr>
        <w:t>，也无需像支持向量机那样求解复杂的二次优化。</w:t>
      </w:r>
      <w:r w:rsidRPr="00D91975">
        <w:rPr>
          <w:rFonts w:asciiTheme="minorEastAsia" w:hAnsiTheme="minorEastAsia" w:hint="eastAsia"/>
          <w:szCs w:val="21"/>
        </w:rPr>
        <w:t>ELM不会像BP神经网络那样</w:t>
      </w:r>
      <w:r w:rsidRPr="00D91975">
        <w:rPr>
          <w:rFonts w:asciiTheme="minorEastAsia" w:hAnsiTheme="minorEastAsia"/>
          <w:szCs w:val="21"/>
        </w:rPr>
        <w:t>容易陷入局部最优解，这是因为它求解过程</w:t>
      </w:r>
      <w:r w:rsidRPr="00D91975">
        <w:rPr>
          <w:rFonts w:asciiTheme="minorEastAsia" w:hAnsiTheme="minorEastAsia" w:hint="eastAsia"/>
          <w:szCs w:val="21"/>
        </w:rPr>
        <w:t>是</w:t>
      </w:r>
      <w:r w:rsidRPr="00D91975">
        <w:rPr>
          <w:rFonts w:asciiTheme="minorEastAsia" w:hAnsiTheme="minorEastAsia"/>
          <w:szCs w:val="21"/>
        </w:rPr>
        <w:t>一个凸优化的过程，因而具有良好的泛化性能，并且采用了</w:t>
      </w:r>
      <w:r w:rsidRPr="00D91975">
        <w:rPr>
          <w:rFonts w:asciiTheme="minorEastAsia" w:hAnsiTheme="minorEastAsia" w:hint="eastAsia"/>
          <w:szCs w:val="21"/>
        </w:rPr>
        <w:lastRenderedPageBreak/>
        <w:t>神经网络</w:t>
      </w:r>
      <w:r w:rsidRPr="00D91975">
        <w:rPr>
          <w:rFonts w:asciiTheme="minorEastAsia" w:hAnsiTheme="minorEastAsia"/>
          <w:szCs w:val="21"/>
        </w:rPr>
        <w:t>的框架因而可以很容易处理多</w:t>
      </w:r>
      <w:r w:rsidRPr="00D91975">
        <w:rPr>
          <w:rFonts w:asciiTheme="minorEastAsia" w:hAnsiTheme="minorEastAsia" w:hint="eastAsia"/>
          <w:szCs w:val="21"/>
        </w:rPr>
        <w:t>分类</w:t>
      </w:r>
      <w:r w:rsidRPr="00D91975">
        <w:rPr>
          <w:rFonts w:asciiTheme="minorEastAsia" w:hAnsiTheme="minorEastAsia"/>
          <w:szCs w:val="21"/>
        </w:rPr>
        <w:t>问题。</w:t>
      </w:r>
      <w:r w:rsidRPr="00D91975">
        <w:rPr>
          <w:rFonts w:asciiTheme="minorEastAsia" w:hAnsiTheme="minorEastAsia" w:hint="eastAsia"/>
          <w:szCs w:val="21"/>
        </w:rPr>
        <w:t>虽然ELM优点较多</w:t>
      </w:r>
      <w:r w:rsidRPr="00D91975">
        <w:rPr>
          <w:rFonts w:asciiTheme="minorEastAsia" w:hAnsiTheme="minorEastAsia"/>
          <w:szCs w:val="21"/>
        </w:rPr>
        <w:t>，但是</w:t>
      </w:r>
      <w:r w:rsidRPr="00D91975">
        <w:rPr>
          <w:rFonts w:asciiTheme="minorEastAsia" w:hAnsiTheme="minorEastAsia" w:hint="eastAsia"/>
          <w:szCs w:val="21"/>
        </w:rPr>
        <w:t>初始权值随机设置往往</w:t>
      </w:r>
      <w:r w:rsidRPr="00D91975">
        <w:rPr>
          <w:rFonts w:asciiTheme="minorEastAsia" w:hAnsiTheme="minorEastAsia"/>
          <w:szCs w:val="21"/>
        </w:rPr>
        <w:t>不能获得最优的网络结构，如有些节点对网络性能的作用影响是不可以忽略不计的。而且</w:t>
      </w:r>
      <w:r w:rsidRPr="00D91975">
        <w:rPr>
          <w:rFonts w:asciiTheme="minorEastAsia" w:hAnsiTheme="minorEastAsia" w:hint="eastAsia"/>
          <w:szCs w:val="21"/>
        </w:rPr>
        <w:t>由于</w:t>
      </w:r>
      <w:r w:rsidRPr="00D91975">
        <w:rPr>
          <w:rFonts w:asciiTheme="minorEastAsia" w:hAnsiTheme="minorEastAsia"/>
          <w:szCs w:val="21"/>
        </w:rPr>
        <w:t>样本数量的不同，</w:t>
      </w:r>
      <w:r w:rsidRPr="00D91975">
        <w:rPr>
          <w:rFonts w:asciiTheme="minorEastAsia" w:hAnsiTheme="minorEastAsia" w:hint="eastAsia"/>
          <w:szCs w:val="21"/>
        </w:rPr>
        <w:t>需要人工多次</w:t>
      </w:r>
      <w:r w:rsidRPr="00D91975">
        <w:rPr>
          <w:rFonts w:asciiTheme="minorEastAsia" w:hAnsiTheme="minorEastAsia"/>
          <w:szCs w:val="21"/>
        </w:rPr>
        <w:t>实验确定隐含层的节点数，无法</w:t>
      </w:r>
      <w:r w:rsidRPr="00D91975">
        <w:rPr>
          <w:rFonts w:asciiTheme="minorEastAsia" w:hAnsiTheme="minorEastAsia" w:hint="eastAsia"/>
          <w:szCs w:val="21"/>
        </w:rPr>
        <w:t>根据</w:t>
      </w:r>
      <w:r w:rsidRPr="00D91975">
        <w:rPr>
          <w:rFonts w:asciiTheme="minorEastAsia" w:hAnsiTheme="minorEastAsia"/>
          <w:szCs w:val="21"/>
        </w:rPr>
        <w:t>样本自组织确定</w:t>
      </w:r>
      <w:r w:rsidRPr="00D91975">
        <w:rPr>
          <w:rFonts w:asciiTheme="minorEastAsia" w:hAnsiTheme="minorEastAsia" w:hint="eastAsia"/>
          <w:szCs w:val="21"/>
        </w:rPr>
        <w:t>，</w:t>
      </w:r>
      <w:r w:rsidRPr="00D91975">
        <w:rPr>
          <w:rFonts w:asciiTheme="minorEastAsia" w:hAnsiTheme="minorEastAsia"/>
          <w:szCs w:val="21"/>
        </w:rPr>
        <w:t>且在实验过程中，容易出现过拟合的问题。</w:t>
      </w:r>
    </w:p>
    <w:p w:rsidR="00866673" w:rsidRDefault="00D91975" w:rsidP="00100F46">
      <w:pPr>
        <w:spacing w:line="360" w:lineRule="exact"/>
        <w:ind w:firstLine="420"/>
        <w:rPr>
          <w:rFonts w:asciiTheme="minorEastAsia" w:hAnsiTheme="minorEastAsia"/>
          <w:szCs w:val="21"/>
        </w:rPr>
      </w:pPr>
      <w:r w:rsidRPr="00D91975">
        <w:rPr>
          <w:rFonts w:asciiTheme="minorEastAsia" w:hAnsiTheme="minorEastAsia" w:hint="eastAsia"/>
          <w:szCs w:val="21"/>
        </w:rPr>
        <w:t>本课题</w:t>
      </w:r>
      <w:r w:rsidRPr="00D91975">
        <w:rPr>
          <w:rFonts w:asciiTheme="minorEastAsia" w:hAnsiTheme="minorEastAsia"/>
          <w:szCs w:val="21"/>
        </w:rPr>
        <w:t>旨在结合中心极限定理，自组织确定神经网络的隐含层节点数。并且</w:t>
      </w:r>
      <w:r w:rsidRPr="00D91975">
        <w:rPr>
          <w:rFonts w:asciiTheme="minorEastAsia" w:hAnsiTheme="minorEastAsia" w:hint="eastAsia"/>
          <w:szCs w:val="21"/>
        </w:rPr>
        <w:t>结合</w:t>
      </w:r>
      <w:r w:rsidRPr="00D91975">
        <w:rPr>
          <w:rFonts w:asciiTheme="minorEastAsia" w:hAnsiTheme="minorEastAsia"/>
          <w:szCs w:val="21"/>
        </w:rPr>
        <w:t>熵和余弦定理，设置网络初始权值</w:t>
      </w:r>
      <w:r w:rsidRPr="00D91975">
        <w:rPr>
          <w:rFonts w:asciiTheme="minorEastAsia" w:hAnsiTheme="minorEastAsia" w:hint="eastAsia"/>
          <w:szCs w:val="21"/>
        </w:rPr>
        <w:t>和</w:t>
      </w:r>
      <w:r w:rsidRPr="00D91975">
        <w:rPr>
          <w:rFonts w:asciiTheme="minorEastAsia" w:hAnsiTheme="minorEastAsia"/>
          <w:szCs w:val="21"/>
        </w:rPr>
        <w:t>隐含层</w:t>
      </w:r>
      <w:r w:rsidRPr="00D91975">
        <w:rPr>
          <w:rFonts w:asciiTheme="minorEastAsia" w:hAnsiTheme="minorEastAsia" w:hint="eastAsia"/>
          <w:szCs w:val="21"/>
        </w:rPr>
        <w:t>到</w:t>
      </w:r>
      <w:r w:rsidRPr="00D91975">
        <w:rPr>
          <w:rFonts w:asciiTheme="minorEastAsia" w:hAnsiTheme="minorEastAsia"/>
          <w:szCs w:val="21"/>
        </w:rPr>
        <w:t>输出层的权值</w:t>
      </w:r>
      <w:r w:rsidRPr="00D91975">
        <w:rPr>
          <w:rFonts w:asciiTheme="minorEastAsia" w:hAnsiTheme="minorEastAsia" w:hint="eastAsia"/>
          <w:szCs w:val="21"/>
        </w:rPr>
        <w:t>。最终</w:t>
      </w:r>
      <w:r w:rsidRPr="00D91975">
        <w:rPr>
          <w:rFonts w:asciiTheme="minorEastAsia" w:hAnsiTheme="minorEastAsia"/>
          <w:szCs w:val="21"/>
        </w:rPr>
        <w:t>，为</w:t>
      </w:r>
      <w:r w:rsidRPr="00D91975">
        <w:rPr>
          <w:rFonts w:asciiTheme="minorEastAsia" w:hAnsiTheme="minorEastAsia" w:hint="eastAsia"/>
          <w:szCs w:val="21"/>
        </w:rPr>
        <w:t>ELM神经网络</w:t>
      </w:r>
      <w:r w:rsidRPr="00D91975">
        <w:rPr>
          <w:rFonts w:asciiTheme="minorEastAsia" w:hAnsiTheme="minorEastAsia"/>
          <w:szCs w:val="21"/>
        </w:rPr>
        <w:t>结构和参数提供一种高效、简洁的理论支持。</w:t>
      </w:r>
    </w:p>
    <w:p w:rsidR="006814DE" w:rsidRPr="00866673" w:rsidRDefault="00BA5B71" w:rsidP="00BA5B71">
      <w:pPr>
        <w:pStyle w:val="2"/>
        <w:ind w:firstLineChars="0" w:firstLine="0"/>
        <w:rPr>
          <w:rFonts w:ascii="楷体" w:hAnsi="楷体"/>
          <w:b w:val="0"/>
          <w:szCs w:val="24"/>
        </w:rPr>
      </w:pPr>
      <w:bookmarkStart w:id="13" w:name="_Toc462270873"/>
      <w:r>
        <w:rPr>
          <w:rFonts w:ascii="楷体" w:hAnsi="楷体" w:hint="eastAsia"/>
          <w:b w:val="0"/>
          <w:szCs w:val="24"/>
        </w:rPr>
        <w:t>3.2.</w:t>
      </w:r>
      <w:r>
        <w:rPr>
          <w:rFonts w:ascii="楷体" w:hAnsi="楷体"/>
          <w:b w:val="0"/>
          <w:szCs w:val="24"/>
        </w:rPr>
        <w:t xml:space="preserve"> </w:t>
      </w:r>
      <w:r w:rsidR="006814DE" w:rsidRPr="006A585E">
        <w:rPr>
          <w:rFonts w:ascii="楷体" w:hAnsi="楷体" w:hint="eastAsia"/>
          <w:b w:val="0"/>
          <w:szCs w:val="24"/>
        </w:rPr>
        <w:t>主要研究内容</w:t>
      </w:r>
      <w:bookmarkEnd w:id="13"/>
      <w:r w:rsidR="00D91975">
        <w:rPr>
          <w:rFonts w:ascii="楷体" w:hAnsi="楷体"/>
          <w:b w:val="0"/>
          <w:szCs w:val="24"/>
        </w:rPr>
        <w:tab/>
      </w:r>
    </w:p>
    <w:p w:rsidR="00D91975" w:rsidRPr="00D91975" w:rsidRDefault="00D91975" w:rsidP="00100F46">
      <w:pPr>
        <w:spacing w:line="360" w:lineRule="exact"/>
        <w:ind w:firstLine="420"/>
      </w:pPr>
      <w:r w:rsidRPr="00D91975">
        <w:rPr>
          <w:rFonts w:hint="eastAsia"/>
        </w:rPr>
        <w:t>1</w:t>
      </w:r>
      <w:r w:rsidRPr="00D91975">
        <w:rPr>
          <w:rFonts w:hint="eastAsia"/>
        </w:rPr>
        <w:t>）研究</w:t>
      </w:r>
      <w:r w:rsidRPr="00D91975">
        <w:rPr>
          <w:rFonts w:hint="eastAsia"/>
        </w:rPr>
        <w:t>ELM</w:t>
      </w:r>
      <w:r w:rsidRPr="00D91975">
        <w:rPr>
          <w:rFonts w:hint="eastAsia"/>
        </w:rPr>
        <w:t>神经网络的结构特征，算法改进，算法结构优化等理论知识，改进现有的</w:t>
      </w:r>
      <w:r w:rsidRPr="00D91975">
        <w:rPr>
          <w:rFonts w:hint="eastAsia"/>
        </w:rPr>
        <w:t>ELM</w:t>
      </w:r>
      <w:r w:rsidRPr="00D91975">
        <w:rPr>
          <w:rFonts w:hint="eastAsia"/>
        </w:rPr>
        <w:t>神经网络的结构设计方法，借助中心极限定理的研究成果，对</w:t>
      </w:r>
      <w:r w:rsidRPr="00D91975">
        <w:rPr>
          <w:rFonts w:hint="eastAsia"/>
        </w:rPr>
        <w:t>ELM</w:t>
      </w:r>
      <w:r w:rsidRPr="00D91975">
        <w:rPr>
          <w:rFonts w:hint="eastAsia"/>
        </w:rPr>
        <w:t>的网络学习性能进行优化。</w:t>
      </w:r>
    </w:p>
    <w:p w:rsidR="00D91975" w:rsidRPr="00D91975" w:rsidRDefault="00D91975" w:rsidP="00100F46">
      <w:pPr>
        <w:spacing w:line="360" w:lineRule="exact"/>
        <w:ind w:firstLine="420"/>
      </w:pPr>
      <w:r w:rsidRPr="00D91975">
        <w:rPr>
          <w:rFonts w:hint="eastAsia"/>
        </w:rPr>
        <w:t>2</w:t>
      </w:r>
      <w:r w:rsidRPr="00D91975">
        <w:rPr>
          <w:rFonts w:hint="eastAsia"/>
        </w:rPr>
        <w:t>）借助信息熵的知识和余弦定理，研究</w:t>
      </w:r>
      <w:r w:rsidRPr="00D91975">
        <w:rPr>
          <w:rFonts w:hint="eastAsia"/>
        </w:rPr>
        <w:t>ELM</w:t>
      </w:r>
      <w:r w:rsidRPr="00D91975">
        <w:rPr>
          <w:rFonts w:hint="eastAsia"/>
        </w:rPr>
        <w:t>初始连接权值的设定，实现优化</w:t>
      </w:r>
      <w:r w:rsidRPr="00D91975">
        <w:rPr>
          <w:rFonts w:hint="eastAsia"/>
        </w:rPr>
        <w:t>ELM</w:t>
      </w:r>
      <w:r w:rsidRPr="00D91975">
        <w:rPr>
          <w:rFonts w:hint="eastAsia"/>
        </w:rPr>
        <w:t>的网络结构，提高分类和预测的精度。使其结构的设计更加合理。</w:t>
      </w:r>
    </w:p>
    <w:p w:rsidR="00D91975" w:rsidRDefault="00D91975" w:rsidP="00100F46">
      <w:pPr>
        <w:spacing w:line="360" w:lineRule="exact"/>
        <w:ind w:firstLine="420"/>
      </w:pPr>
      <w:r w:rsidRPr="00D91975">
        <w:rPr>
          <w:rFonts w:hint="eastAsia"/>
        </w:rPr>
        <w:t>3</w:t>
      </w:r>
      <w:r w:rsidRPr="00D91975">
        <w:rPr>
          <w:rFonts w:hint="eastAsia"/>
        </w:rPr>
        <w:t>）在</w:t>
      </w:r>
      <w:r w:rsidRPr="00D91975">
        <w:rPr>
          <w:rFonts w:hint="eastAsia"/>
        </w:rPr>
        <w:t>UCI</w:t>
      </w:r>
      <w:r w:rsidRPr="00D91975">
        <w:rPr>
          <w:rFonts w:hint="eastAsia"/>
        </w:rPr>
        <w:t>数据集上训练并测试</w:t>
      </w:r>
      <w:r w:rsidRPr="00D91975">
        <w:rPr>
          <w:rFonts w:hint="eastAsia"/>
        </w:rPr>
        <w:t>ELM</w:t>
      </w:r>
      <w:r w:rsidRPr="00D91975">
        <w:rPr>
          <w:rFonts w:hint="eastAsia"/>
        </w:rPr>
        <w:t>网络，验证改进的</w:t>
      </w:r>
      <w:r w:rsidRPr="00D91975">
        <w:rPr>
          <w:rFonts w:hint="eastAsia"/>
        </w:rPr>
        <w:t>ELM</w:t>
      </w:r>
      <w:r w:rsidRPr="00D91975">
        <w:rPr>
          <w:rFonts w:hint="eastAsia"/>
        </w:rPr>
        <w:t>结构能否获得良好的训练效果，并且应用在石化生产的产量预测上。</w:t>
      </w:r>
    </w:p>
    <w:p w:rsidR="006814DE" w:rsidRPr="001801A8" w:rsidRDefault="00BA5B71" w:rsidP="00BA5B71">
      <w:pPr>
        <w:pStyle w:val="2"/>
        <w:ind w:firstLineChars="83" w:firstLine="199"/>
        <w:rPr>
          <w:rFonts w:ascii="楷体" w:hAnsi="楷体"/>
          <w:b w:val="0"/>
          <w:szCs w:val="24"/>
        </w:rPr>
      </w:pPr>
      <w:bookmarkStart w:id="14" w:name="_Toc462270874"/>
      <w:r>
        <w:rPr>
          <w:rFonts w:ascii="楷体" w:hAnsi="楷体" w:hint="eastAsia"/>
          <w:b w:val="0"/>
          <w:szCs w:val="24"/>
        </w:rPr>
        <w:t>3.3.</w:t>
      </w:r>
      <w:r>
        <w:rPr>
          <w:rFonts w:ascii="楷体" w:hAnsi="楷体"/>
          <w:b w:val="0"/>
          <w:szCs w:val="24"/>
        </w:rPr>
        <w:t xml:space="preserve"> </w:t>
      </w:r>
      <w:r w:rsidR="006814DE" w:rsidRPr="001801A8">
        <w:rPr>
          <w:rFonts w:ascii="楷体" w:hAnsi="楷体" w:hint="eastAsia"/>
          <w:b w:val="0"/>
          <w:szCs w:val="24"/>
        </w:rPr>
        <w:t>研究方案</w:t>
      </w:r>
      <w:bookmarkEnd w:id="14"/>
    </w:p>
    <w:p w:rsidR="006814DE" w:rsidRPr="00935783" w:rsidRDefault="00BA5B71" w:rsidP="00BA5B71">
      <w:pPr>
        <w:pStyle w:val="3"/>
        <w:ind w:firstLineChars="0" w:firstLine="0"/>
        <w:rPr>
          <w:rFonts w:ascii="楷体" w:eastAsia="楷体" w:hAnsi="楷体"/>
          <w:b w:val="0"/>
          <w:sz w:val="24"/>
          <w:szCs w:val="24"/>
        </w:rPr>
      </w:pPr>
      <w:bookmarkStart w:id="15" w:name="_Toc462270875"/>
      <w:r>
        <w:rPr>
          <w:rFonts w:ascii="楷体" w:eastAsia="楷体" w:hAnsi="楷体" w:hint="eastAsia"/>
          <w:b w:val="0"/>
          <w:sz w:val="24"/>
          <w:szCs w:val="24"/>
        </w:rPr>
        <w:t>3.3.1.</w:t>
      </w:r>
      <w:r>
        <w:rPr>
          <w:rFonts w:ascii="楷体" w:eastAsia="楷体" w:hAnsi="楷体"/>
          <w:b w:val="0"/>
          <w:sz w:val="24"/>
          <w:szCs w:val="24"/>
        </w:rPr>
        <w:t xml:space="preserve"> </w:t>
      </w:r>
      <w:r w:rsidRPr="00935783">
        <w:rPr>
          <w:rFonts w:ascii="楷体" w:eastAsia="楷体" w:hAnsi="楷体" w:hint="eastAsia"/>
          <w:b w:val="0"/>
          <w:sz w:val="24"/>
          <w:szCs w:val="24"/>
        </w:rPr>
        <w:t>技术方案</w:t>
      </w:r>
      <w:bookmarkEnd w:id="15"/>
    </w:p>
    <w:p w:rsidR="00D91975" w:rsidRPr="009A0F9C" w:rsidRDefault="00D91975" w:rsidP="00100F46">
      <w:pPr>
        <w:spacing w:line="360" w:lineRule="exact"/>
        <w:ind w:firstLine="420"/>
      </w:pPr>
      <w:r w:rsidRPr="009A0F9C">
        <w:rPr>
          <w:rFonts w:hint="eastAsia"/>
        </w:rPr>
        <w:t>1</w:t>
      </w:r>
      <w:r w:rsidRPr="009A0F9C">
        <w:rPr>
          <w:rFonts w:hint="eastAsia"/>
        </w:rPr>
        <w:t>）</w:t>
      </w:r>
      <w:r w:rsidR="000C56F7" w:rsidRPr="009A0F9C">
        <w:rPr>
          <w:rFonts w:hint="eastAsia"/>
        </w:rPr>
        <w:t>针对第一点研究内容，先</w:t>
      </w:r>
      <w:r w:rsidR="000C56F7" w:rsidRPr="009A0F9C">
        <w:t>研究传统</w:t>
      </w:r>
      <w:r w:rsidR="000C56F7" w:rsidRPr="009A0F9C">
        <w:rPr>
          <w:rFonts w:hint="eastAsia"/>
        </w:rPr>
        <w:t>ELM</w:t>
      </w:r>
      <w:r w:rsidR="000C56F7" w:rsidRPr="009A0F9C">
        <w:rPr>
          <w:rFonts w:hint="eastAsia"/>
        </w:rPr>
        <w:t>的</w:t>
      </w:r>
      <w:r w:rsidR="000C56F7" w:rsidRPr="009A0F9C">
        <w:t>结构特征，然后</w:t>
      </w:r>
      <w:r w:rsidR="00237528">
        <w:rPr>
          <w:rFonts w:hint="eastAsia"/>
        </w:rPr>
        <w:t>深入学习</w:t>
      </w:r>
      <w:r w:rsidR="000C56F7" w:rsidRPr="009A0F9C">
        <w:rPr>
          <w:rFonts w:hint="eastAsia"/>
        </w:rPr>
        <w:t>其他学者</w:t>
      </w:r>
      <w:r w:rsidR="000C56F7" w:rsidRPr="009A0F9C">
        <w:t>提出的</w:t>
      </w:r>
      <w:r w:rsidR="000C56F7" w:rsidRPr="009A0F9C">
        <w:rPr>
          <w:rFonts w:hint="eastAsia"/>
        </w:rPr>
        <w:t>的</w:t>
      </w:r>
      <w:r w:rsidR="000C56F7" w:rsidRPr="009A0F9C">
        <w:t>对</w:t>
      </w:r>
      <w:r w:rsidR="000C56F7" w:rsidRPr="009A0F9C">
        <w:rPr>
          <w:rFonts w:hint="eastAsia"/>
        </w:rPr>
        <w:t>ELM</w:t>
      </w:r>
      <w:r w:rsidR="000C56F7" w:rsidRPr="009A0F9C">
        <w:rPr>
          <w:rFonts w:hint="eastAsia"/>
        </w:rPr>
        <w:t>进行</w:t>
      </w:r>
      <w:r w:rsidR="000C56F7" w:rsidRPr="009A0F9C">
        <w:t>算法改进和</w:t>
      </w:r>
      <w:r w:rsidR="000C56F7" w:rsidRPr="009A0F9C">
        <w:rPr>
          <w:rFonts w:hint="eastAsia"/>
        </w:rPr>
        <w:t>结构优化</w:t>
      </w:r>
      <w:r w:rsidR="000C56F7" w:rsidRPr="009A0F9C">
        <w:t>的</w:t>
      </w:r>
      <w:r w:rsidR="000C56F7" w:rsidRPr="009A0F9C">
        <w:rPr>
          <w:rFonts w:hint="eastAsia"/>
        </w:rPr>
        <w:t>论文。研究</w:t>
      </w:r>
      <w:r w:rsidR="00045C4E" w:rsidRPr="009A0F9C">
        <w:rPr>
          <w:rFonts w:hint="eastAsia"/>
        </w:rPr>
        <w:t>概率论的</w:t>
      </w:r>
      <w:r w:rsidR="00045C4E" w:rsidRPr="009A0F9C">
        <w:t>知识，对</w:t>
      </w:r>
      <w:r w:rsidR="00045C4E" w:rsidRPr="009A0F9C">
        <w:rPr>
          <w:rFonts w:hint="eastAsia"/>
        </w:rPr>
        <w:t>ELM</w:t>
      </w:r>
      <w:r w:rsidR="00045C4E" w:rsidRPr="009A0F9C">
        <w:rPr>
          <w:rFonts w:hint="eastAsia"/>
        </w:rPr>
        <w:t>的</w:t>
      </w:r>
      <w:r w:rsidR="00045C4E" w:rsidRPr="009A0F9C">
        <w:t>结构进行改进。</w:t>
      </w:r>
    </w:p>
    <w:p w:rsidR="000C56F7" w:rsidRPr="009A0F9C" w:rsidRDefault="00D91975" w:rsidP="00100F46">
      <w:pPr>
        <w:spacing w:line="360" w:lineRule="exact"/>
        <w:ind w:firstLine="420"/>
      </w:pPr>
      <w:r w:rsidRPr="009A0F9C">
        <w:rPr>
          <w:rFonts w:hint="eastAsia"/>
        </w:rPr>
        <w:t>2</w:t>
      </w:r>
      <w:r w:rsidRPr="009A0F9C">
        <w:rPr>
          <w:rFonts w:hint="eastAsia"/>
        </w:rPr>
        <w:t>）</w:t>
      </w:r>
      <w:r w:rsidR="000C56F7" w:rsidRPr="009A0F9C">
        <w:rPr>
          <w:rFonts w:hint="eastAsia"/>
        </w:rPr>
        <w:t>深入透彻</w:t>
      </w:r>
      <w:r w:rsidR="000C56F7" w:rsidRPr="009A0F9C">
        <w:t>学习信息熵</w:t>
      </w:r>
      <w:r w:rsidR="000C56F7" w:rsidRPr="009A0F9C">
        <w:rPr>
          <w:rFonts w:hint="eastAsia"/>
        </w:rPr>
        <w:t>，</w:t>
      </w:r>
      <w:r w:rsidR="000C56F7" w:rsidRPr="009A0F9C">
        <w:t>概率论，余弦相似定理</w:t>
      </w:r>
      <w:r w:rsidR="000C56F7" w:rsidRPr="009A0F9C">
        <w:rPr>
          <w:rFonts w:hint="eastAsia"/>
        </w:rPr>
        <w:t>应用于相似性</w:t>
      </w:r>
      <w:r w:rsidR="000C56F7" w:rsidRPr="009A0F9C">
        <w:t>检测的理论知识。</w:t>
      </w:r>
      <w:r w:rsidR="000C56F7" w:rsidRPr="009A0F9C">
        <w:rPr>
          <w:rFonts w:hint="eastAsia"/>
        </w:rPr>
        <w:t>研究现有的</w:t>
      </w:r>
      <w:r w:rsidR="000C56F7" w:rsidRPr="009A0F9C">
        <w:t>信息熵和神经网络尤其是</w:t>
      </w:r>
      <w:r w:rsidR="000C56F7" w:rsidRPr="009A0F9C">
        <w:rPr>
          <w:rFonts w:hint="eastAsia"/>
        </w:rPr>
        <w:t>和</w:t>
      </w:r>
      <w:r w:rsidR="000C56F7" w:rsidRPr="009A0F9C">
        <w:rPr>
          <w:rFonts w:hint="eastAsia"/>
        </w:rPr>
        <w:t>ELM</w:t>
      </w:r>
      <w:r w:rsidR="000C56F7" w:rsidRPr="009A0F9C">
        <w:rPr>
          <w:rFonts w:hint="eastAsia"/>
        </w:rPr>
        <w:t>结合</w:t>
      </w:r>
      <w:r w:rsidR="000C56F7" w:rsidRPr="009A0F9C">
        <w:t>的文献资料，</w:t>
      </w:r>
      <w:r w:rsidR="000C56F7" w:rsidRPr="009A0F9C">
        <w:rPr>
          <w:rFonts w:hint="eastAsia"/>
        </w:rPr>
        <w:t>着手</w:t>
      </w:r>
      <w:r w:rsidR="000C56F7" w:rsidRPr="009A0F9C">
        <w:t>结合信息熵对</w:t>
      </w:r>
      <w:r w:rsidR="000C56F7" w:rsidRPr="009A0F9C">
        <w:rPr>
          <w:rFonts w:hint="eastAsia"/>
        </w:rPr>
        <w:t>E</w:t>
      </w:r>
      <w:r w:rsidR="000C56F7" w:rsidRPr="009A0F9C">
        <w:t>LM</w:t>
      </w:r>
      <w:r w:rsidR="000C56F7" w:rsidRPr="009A0F9C">
        <w:t>初始权值的改进</w:t>
      </w:r>
      <w:r w:rsidR="000C56F7" w:rsidRPr="009A0F9C">
        <w:rPr>
          <w:rFonts w:hint="eastAsia"/>
        </w:rPr>
        <w:t>。</w:t>
      </w:r>
      <w:r w:rsidR="00045C4E" w:rsidRPr="009A0F9C">
        <w:rPr>
          <w:rFonts w:hint="eastAsia"/>
        </w:rPr>
        <w:t>然后</w:t>
      </w:r>
      <w:r w:rsidR="00045C4E" w:rsidRPr="009A0F9C">
        <w:t>学习余弦相似定理</w:t>
      </w:r>
      <w:r w:rsidR="00045C4E" w:rsidRPr="009A0F9C">
        <w:rPr>
          <w:rFonts w:hint="eastAsia"/>
        </w:rPr>
        <w:t>相关</w:t>
      </w:r>
      <w:r w:rsidR="00045C4E" w:rsidRPr="009A0F9C">
        <w:t>的文献，应用在隐含层到输出层连接权值的确定上。</w:t>
      </w:r>
      <w:r w:rsidR="00045C4E" w:rsidRPr="009A0F9C">
        <w:rPr>
          <w:rFonts w:hint="eastAsia"/>
        </w:rPr>
        <w:t>并应用</w:t>
      </w:r>
      <w:r w:rsidR="00045C4E" w:rsidRPr="009A0F9C">
        <w:rPr>
          <w:rFonts w:hint="eastAsia"/>
        </w:rPr>
        <w:t>UCI</w:t>
      </w:r>
      <w:r w:rsidR="00045C4E" w:rsidRPr="009A0F9C">
        <w:rPr>
          <w:rFonts w:hint="eastAsia"/>
        </w:rPr>
        <w:t>数据</w:t>
      </w:r>
      <w:r w:rsidR="00045C4E" w:rsidRPr="009A0F9C">
        <w:t>集测试其分类精度和预测的准确度</w:t>
      </w:r>
      <w:r w:rsidR="009A0F9C" w:rsidRPr="009A0F9C">
        <w:rPr>
          <w:rFonts w:hint="eastAsia"/>
        </w:rPr>
        <w:t>。</w:t>
      </w:r>
    </w:p>
    <w:p w:rsidR="00866673" w:rsidRPr="009A0F9C" w:rsidRDefault="00D91975" w:rsidP="00100F46">
      <w:pPr>
        <w:spacing w:line="360" w:lineRule="exact"/>
        <w:ind w:firstLine="420"/>
      </w:pPr>
      <w:r w:rsidRPr="009A0F9C">
        <w:rPr>
          <w:rFonts w:hint="eastAsia"/>
        </w:rPr>
        <w:t>3</w:t>
      </w:r>
      <w:r w:rsidRPr="009A0F9C">
        <w:rPr>
          <w:rFonts w:hint="eastAsia"/>
        </w:rPr>
        <w:t>）</w:t>
      </w:r>
      <w:r w:rsidR="00045C4E" w:rsidRPr="009A0F9C">
        <w:rPr>
          <w:rFonts w:hint="eastAsia"/>
        </w:rPr>
        <w:t>将</w:t>
      </w:r>
      <w:r w:rsidR="00045C4E" w:rsidRPr="009A0F9C">
        <w:t>研究结果应用在石化生产上，</w:t>
      </w:r>
      <w:r w:rsidR="00B60C6B" w:rsidRPr="009A0F9C">
        <w:rPr>
          <w:rFonts w:hint="eastAsia"/>
        </w:rPr>
        <w:t>使用</w:t>
      </w:r>
      <w:r w:rsidR="00B60C6B" w:rsidRPr="009A0F9C">
        <w:t>乙烯数据</w:t>
      </w:r>
      <w:r w:rsidR="00B60C6B" w:rsidRPr="009A0F9C">
        <w:rPr>
          <w:rFonts w:hint="eastAsia"/>
        </w:rPr>
        <w:t>进行测试</w:t>
      </w:r>
      <w:r w:rsidR="00B60C6B" w:rsidRPr="009A0F9C">
        <w:t>。</w:t>
      </w:r>
      <w:r w:rsidR="00B60C6B" w:rsidRPr="009A0F9C">
        <w:rPr>
          <w:rFonts w:hint="eastAsia"/>
        </w:rPr>
        <w:t>使其</w:t>
      </w:r>
      <w:r w:rsidR="00B60C6B" w:rsidRPr="009A0F9C">
        <w:t>具有更好的建模精度，拓展神经网络技术在化工领域</w:t>
      </w:r>
      <w:r w:rsidR="00B60C6B" w:rsidRPr="009A0F9C">
        <w:rPr>
          <w:rFonts w:hint="eastAsia"/>
        </w:rPr>
        <w:t>的</w:t>
      </w:r>
      <w:r w:rsidR="00B60C6B" w:rsidRPr="009A0F9C">
        <w:t>应用</w:t>
      </w:r>
      <w:r w:rsidR="00B60C6B" w:rsidRPr="009A0F9C">
        <w:rPr>
          <w:rFonts w:hint="eastAsia"/>
        </w:rPr>
        <w:t>，</w:t>
      </w:r>
      <w:r w:rsidR="00B60C6B" w:rsidRPr="009A0F9C">
        <w:t>知道乙烯的生产预测</w:t>
      </w:r>
      <w:r w:rsidR="009A0F9C" w:rsidRPr="009A0F9C">
        <w:rPr>
          <w:rFonts w:hint="eastAsia"/>
        </w:rPr>
        <w:t>。</w:t>
      </w:r>
    </w:p>
    <w:p w:rsidR="006814DE" w:rsidRPr="00935783" w:rsidRDefault="00BA5B71" w:rsidP="00BA5B71">
      <w:pPr>
        <w:pStyle w:val="3"/>
        <w:ind w:firstLineChars="0" w:firstLine="0"/>
        <w:rPr>
          <w:rFonts w:ascii="楷体" w:eastAsia="楷体" w:hAnsi="楷体"/>
          <w:b w:val="0"/>
          <w:sz w:val="24"/>
          <w:szCs w:val="24"/>
        </w:rPr>
      </w:pPr>
      <w:bookmarkStart w:id="16" w:name="_Toc462270876"/>
      <w:r>
        <w:rPr>
          <w:rFonts w:ascii="楷体" w:eastAsia="楷体" w:hAnsi="楷体" w:hint="eastAsia"/>
          <w:b w:val="0"/>
          <w:sz w:val="24"/>
          <w:szCs w:val="24"/>
        </w:rPr>
        <w:t>3.3.2.</w:t>
      </w:r>
      <w:r>
        <w:rPr>
          <w:rFonts w:ascii="楷体" w:eastAsia="楷体" w:hAnsi="楷体"/>
          <w:b w:val="0"/>
          <w:sz w:val="24"/>
          <w:szCs w:val="24"/>
        </w:rPr>
        <w:t xml:space="preserve"> </w:t>
      </w:r>
      <w:r w:rsidR="006814DE" w:rsidRPr="00935783">
        <w:rPr>
          <w:rFonts w:ascii="楷体" w:eastAsia="楷体" w:hAnsi="楷体" w:hint="eastAsia"/>
          <w:b w:val="0"/>
          <w:sz w:val="24"/>
          <w:szCs w:val="24"/>
        </w:rPr>
        <w:t>实施方案所需要的条件</w:t>
      </w:r>
      <w:bookmarkEnd w:id="16"/>
    </w:p>
    <w:p w:rsidR="00866673" w:rsidRDefault="00866673" w:rsidP="00100F46">
      <w:pPr>
        <w:spacing w:line="360" w:lineRule="exact"/>
        <w:ind w:firstLine="420"/>
      </w:pPr>
      <w:r>
        <w:rPr>
          <w:rFonts w:hint="eastAsia"/>
        </w:rPr>
        <w:t>1)</w:t>
      </w:r>
      <w:r>
        <w:t xml:space="preserve"> </w:t>
      </w:r>
      <w:r>
        <w:rPr>
          <w:rFonts w:hint="eastAsia"/>
        </w:rPr>
        <w:t>所需开源环境</w:t>
      </w:r>
      <w:r>
        <w:t>如</w:t>
      </w:r>
      <w:r>
        <w:rPr>
          <w:rFonts w:hint="eastAsia"/>
        </w:rPr>
        <w:t>P</w:t>
      </w:r>
      <w:r>
        <w:t>ython</w:t>
      </w:r>
      <w:r>
        <w:t>开源库</w:t>
      </w:r>
      <w:r>
        <w:rPr>
          <w:rFonts w:hint="eastAsia"/>
        </w:rPr>
        <w:t>T</w:t>
      </w:r>
      <w:r>
        <w:t>heano</w:t>
      </w:r>
      <w:r>
        <w:t>，</w:t>
      </w:r>
      <w:r>
        <w:t>deepnet</w:t>
      </w:r>
      <w:r>
        <w:t>等，也可使用</w:t>
      </w:r>
      <w:r>
        <w:t>matlab</w:t>
      </w:r>
      <w:r>
        <w:t>库</w:t>
      </w:r>
    </w:p>
    <w:p w:rsidR="00866673" w:rsidRDefault="00866673" w:rsidP="00100F46">
      <w:pPr>
        <w:spacing w:line="360" w:lineRule="exact"/>
        <w:ind w:firstLine="420"/>
      </w:pPr>
      <w:r>
        <w:rPr>
          <w:rFonts w:hint="eastAsia"/>
        </w:rPr>
        <w:t xml:space="preserve">2) </w:t>
      </w:r>
      <w:r>
        <w:rPr>
          <w:rFonts w:hint="eastAsia"/>
        </w:rPr>
        <w:t>测试数据集</w:t>
      </w:r>
      <w:r>
        <w:t>如</w:t>
      </w:r>
      <w:r>
        <w:rPr>
          <w:rFonts w:hint="eastAsia"/>
        </w:rPr>
        <w:t>UCI</w:t>
      </w:r>
      <w:r>
        <w:rPr>
          <w:rFonts w:hint="eastAsia"/>
        </w:rPr>
        <w:t>数据集</w:t>
      </w:r>
      <w:r>
        <w:t>、乙烯数据等</w:t>
      </w:r>
    </w:p>
    <w:p w:rsidR="006814DE" w:rsidRPr="00935783" w:rsidRDefault="00BA5B71" w:rsidP="00BA5B71">
      <w:pPr>
        <w:pStyle w:val="3"/>
        <w:ind w:firstLineChars="0" w:firstLine="0"/>
        <w:rPr>
          <w:rFonts w:ascii="楷体" w:eastAsia="楷体" w:hAnsi="楷体"/>
          <w:b w:val="0"/>
          <w:sz w:val="24"/>
          <w:szCs w:val="24"/>
        </w:rPr>
      </w:pPr>
      <w:bookmarkStart w:id="17" w:name="_Toc462270877"/>
      <w:r>
        <w:rPr>
          <w:rFonts w:ascii="楷体" w:eastAsia="楷体" w:hAnsi="楷体" w:hint="eastAsia"/>
          <w:b w:val="0"/>
          <w:sz w:val="24"/>
          <w:szCs w:val="24"/>
        </w:rPr>
        <w:lastRenderedPageBreak/>
        <w:t>3.3.3.</w:t>
      </w:r>
      <w:r>
        <w:rPr>
          <w:rFonts w:ascii="楷体" w:eastAsia="楷体" w:hAnsi="楷体"/>
          <w:b w:val="0"/>
          <w:sz w:val="24"/>
          <w:szCs w:val="24"/>
        </w:rPr>
        <w:t xml:space="preserve"> </w:t>
      </w:r>
      <w:r w:rsidR="006814DE" w:rsidRPr="00935783">
        <w:rPr>
          <w:rFonts w:ascii="楷体" w:eastAsia="楷体" w:hAnsi="楷体" w:hint="eastAsia"/>
          <w:b w:val="0"/>
          <w:sz w:val="24"/>
          <w:szCs w:val="24"/>
        </w:rPr>
        <w:t>拟解决的关键问题</w:t>
      </w:r>
      <w:bookmarkEnd w:id="17"/>
    </w:p>
    <w:p w:rsidR="00866673" w:rsidRDefault="00866673" w:rsidP="00100F46">
      <w:pPr>
        <w:spacing w:line="360" w:lineRule="exact"/>
        <w:ind w:firstLine="420"/>
      </w:pPr>
      <w:r>
        <w:rPr>
          <w:rFonts w:hint="eastAsia"/>
        </w:rPr>
        <w:t>1</w:t>
      </w:r>
      <w:r>
        <w:rPr>
          <w:rFonts w:hint="eastAsia"/>
        </w:rPr>
        <w:t>）自组织</w:t>
      </w:r>
      <w:r>
        <w:t>设计模型结构，解决</w:t>
      </w:r>
      <w:r>
        <w:rPr>
          <w:rFonts w:hint="eastAsia"/>
        </w:rPr>
        <w:t>ELM</w:t>
      </w:r>
      <w:r>
        <w:rPr>
          <w:rFonts w:hint="eastAsia"/>
        </w:rPr>
        <w:t>神经网络拓扑</w:t>
      </w:r>
      <w:r>
        <w:t>结构隐含层节点</w:t>
      </w:r>
      <w:r>
        <w:rPr>
          <w:rFonts w:hint="eastAsia"/>
        </w:rPr>
        <w:t>数</w:t>
      </w:r>
      <w:r>
        <w:t>无法根据样本</w:t>
      </w:r>
      <w:r>
        <w:rPr>
          <w:rFonts w:hint="eastAsia"/>
        </w:rPr>
        <w:t>实现自组织网络结构</w:t>
      </w:r>
      <w:r>
        <w:t>，</w:t>
      </w:r>
      <w:r>
        <w:rPr>
          <w:rFonts w:hint="eastAsia"/>
        </w:rPr>
        <w:t>以至于</w:t>
      </w:r>
      <w:r>
        <w:t>对学习性能产生不利影响问题。</w:t>
      </w:r>
    </w:p>
    <w:p w:rsidR="00866673" w:rsidRDefault="00866673" w:rsidP="00100F46">
      <w:pPr>
        <w:spacing w:line="360" w:lineRule="exact"/>
        <w:ind w:firstLine="420"/>
      </w:pPr>
      <w:r>
        <w:rPr>
          <w:rFonts w:hint="eastAsia"/>
        </w:rPr>
        <w:t>2</w:t>
      </w:r>
      <w:r>
        <w:rPr>
          <w:rFonts w:hint="eastAsia"/>
        </w:rPr>
        <w:t>）结合</w:t>
      </w:r>
      <w:r>
        <w:t>熵和余弦定理，</w:t>
      </w:r>
      <w:r>
        <w:rPr>
          <w:rFonts w:hint="eastAsia"/>
        </w:rPr>
        <w:t>得到</w:t>
      </w:r>
      <w:r>
        <w:t>神经网络输入层到隐含层，隐含层到输出层</w:t>
      </w:r>
      <w:r>
        <w:rPr>
          <w:rFonts w:hint="eastAsia"/>
        </w:rPr>
        <w:t>的连接权值。提高预测的准确性如何</w:t>
      </w:r>
      <w:r>
        <w:t>更好的应用在</w:t>
      </w:r>
      <w:r>
        <w:rPr>
          <w:rFonts w:hint="eastAsia"/>
        </w:rPr>
        <w:t>石化生产</w:t>
      </w:r>
      <w:r>
        <w:t>的产量预测上</w:t>
      </w:r>
      <w:r>
        <w:rPr>
          <w:rFonts w:hint="eastAsia"/>
        </w:rPr>
        <w:t>。</w:t>
      </w:r>
    </w:p>
    <w:p w:rsidR="00866673" w:rsidRDefault="00BA5B71" w:rsidP="00BA5B71">
      <w:pPr>
        <w:pStyle w:val="2"/>
        <w:ind w:firstLineChars="0" w:firstLine="0"/>
        <w:rPr>
          <w:rFonts w:ascii="楷体" w:hAnsi="楷体"/>
          <w:b w:val="0"/>
          <w:szCs w:val="24"/>
        </w:rPr>
      </w:pPr>
      <w:bookmarkStart w:id="18" w:name="_Toc462270878"/>
      <w:r>
        <w:rPr>
          <w:rFonts w:ascii="楷体" w:hAnsi="楷体" w:hint="eastAsia"/>
          <w:b w:val="0"/>
          <w:szCs w:val="24"/>
        </w:rPr>
        <w:t>3.4.</w:t>
      </w:r>
      <w:r>
        <w:rPr>
          <w:rFonts w:ascii="楷体" w:hAnsi="楷体"/>
          <w:b w:val="0"/>
          <w:szCs w:val="24"/>
        </w:rPr>
        <w:t xml:space="preserve"> </w:t>
      </w:r>
      <w:r w:rsidR="006814DE" w:rsidRPr="003C5286">
        <w:rPr>
          <w:rFonts w:ascii="楷体" w:hAnsi="楷体" w:hint="eastAsia"/>
          <w:b w:val="0"/>
          <w:szCs w:val="24"/>
        </w:rPr>
        <w:t>课题难点分析</w:t>
      </w:r>
      <w:bookmarkEnd w:id="18"/>
    </w:p>
    <w:p w:rsidR="00866673" w:rsidRPr="00866673" w:rsidRDefault="00866673" w:rsidP="00100F46">
      <w:pPr>
        <w:spacing w:line="360" w:lineRule="exact"/>
        <w:ind w:firstLine="420"/>
        <w:rPr>
          <w:rFonts w:ascii="楷体" w:eastAsia="楷体" w:hAnsi="楷体" w:cstheme="majorBidi"/>
          <w:bCs/>
          <w:sz w:val="24"/>
          <w:szCs w:val="24"/>
        </w:rPr>
      </w:pPr>
      <w:r w:rsidRPr="00866673">
        <w:rPr>
          <w:rFonts w:hint="eastAsia"/>
        </w:rPr>
        <w:t>1</w:t>
      </w:r>
      <w:r w:rsidRPr="00866673">
        <w:rPr>
          <w:rFonts w:hint="eastAsia"/>
        </w:rPr>
        <w:t>）</w:t>
      </w:r>
      <w:r w:rsidRPr="00866673">
        <w:rPr>
          <w:rFonts w:hint="eastAsia"/>
        </w:rPr>
        <w:t>ELM</w:t>
      </w:r>
      <w:r w:rsidRPr="00866673">
        <w:rPr>
          <w:rFonts w:hint="eastAsia"/>
        </w:rPr>
        <w:t>神经网络的结构，隐含层节点数的设定都将影响网络在不同实际问题中的学习性能，如何找到有效的结构构建准则和能够表达样本数据的隐含层节点的构造方法也是本课题的难点之一。</w:t>
      </w:r>
    </w:p>
    <w:p w:rsidR="00866673" w:rsidRDefault="00866673" w:rsidP="00100F46">
      <w:pPr>
        <w:spacing w:line="360" w:lineRule="exact"/>
        <w:ind w:firstLine="420"/>
        <w:rPr>
          <w:b/>
          <w:bCs/>
        </w:rPr>
      </w:pPr>
      <w:r w:rsidRPr="00866673">
        <w:rPr>
          <w:rFonts w:hint="eastAsia"/>
        </w:rPr>
        <w:t>2</w:t>
      </w:r>
      <w:r w:rsidRPr="00866673">
        <w:rPr>
          <w:rFonts w:hint="eastAsia"/>
        </w:rPr>
        <w:t>）</w:t>
      </w:r>
      <w:r w:rsidRPr="00866673">
        <w:rPr>
          <w:rFonts w:hint="eastAsia"/>
        </w:rPr>
        <w:t>ELM</w:t>
      </w:r>
      <w:r w:rsidRPr="00866673">
        <w:rPr>
          <w:rFonts w:hint="eastAsia"/>
        </w:rPr>
        <w:t>神经网络各层间的连接权值也会对最后的预测结果产生影响，如何利用熵和余弦定理确定权值，提高预测准确性。以及学习过程中的样本数量，样本的选取对学习性能也有很大的影响，找到有效的调整规则也是本课题的难点。</w:t>
      </w:r>
    </w:p>
    <w:p w:rsidR="006814DE" w:rsidRDefault="00BA5B71" w:rsidP="00BA5B71">
      <w:pPr>
        <w:pStyle w:val="2"/>
        <w:ind w:firstLineChars="0" w:firstLine="0"/>
        <w:rPr>
          <w:rFonts w:ascii="楷体" w:hAnsi="楷体"/>
          <w:b w:val="0"/>
          <w:szCs w:val="24"/>
        </w:rPr>
      </w:pPr>
      <w:bookmarkStart w:id="19" w:name="_Toc462270879"/>
      <w:r>
        <w:rPr>
          <w:rFonts w:ascii="楷体" w:hAnsi="楷体" w:hint="eastAsia"/>
          <w:b w:val="0"/>
          <w:szCs w:val="24"/>
        </w:rPr>
        <w:t>3.5.</w:t>
      </w:r>
      <w:r>
        <w:rPr>
          <w:rFonts w:ascii="楷体" w:hAnsi="楷体"/>
          <w:b w:val="0"/>
          <w:szCs w:val="24"/>
        </w:rPr>
        <w:t xml:space="preserve"> </w:t>
      </w:r>
      <w:r w:rsidR="006814DE" w:rsidRPr="00581812">
        <w:rPr>
          <w:rFonts w:ascii="楷体" w:hAnsi="楷体" w:hint="eastAsia"/>
          <w:b w:val="0"/>
          <w:szCs w:val="24"/>
        </w:rPr>
        <w:t>预期研究成果及创新点</w:t>
      </w:r>
      <w:bookmarkEnd w:id="19"/>
    </w:p>
    <w:p w:rsidR="00866673" w:rsidRDefault="00866673" w:rsidP="00100F46">
      <w:pPr>
        <w:spacing w:line="360" w:lineRule="exact"/>
        <w:ind w:firstLine="420"/>
      </w:pPr>
      <w:r>
        <w:rPr>
          <w:rFonts w:hint="eastAsia"/>
        </w:rPr>
        <w:t>预期研究成果：</w:t>
      </w:r>
    </w:p>
    <w:p w:rsidR="00866673" w:rsidRDefault="00866673" w:rsidP="00100F46">
      <w:pPr>
        <w:spacing w:line="360" w:lineRule="exact"/>
        <w:ind w:firstLine="420"/>
      </w:pPr>
      <w:r>
        <w:rPr>
          <w:rFonts w:hint="eastAsia"/>
        </w:rPr>
        <w:t>1</w:t>
      </w:r>
      <w:r>
        <w:t>）</w:t>
      </w:r>
      <w:r>
        <w:rPr>
          <w:rFonts w:hint="eastAsia"/>
        </w:rPr>
        <w:t>提出一种结合中心极限定理改进的</w:t>
      </w:r>
      <w:r>
        <w:rPr>
          <w:rFonts w:hint="eastAsia"/>
        </w:rPr>
        <w:t>ELM</w:t>
      </w:r>
      <w:r>
        <w:rPr>
          <w:rFonts w:hint="eastAsia"/>
        </w:rPr>
        <w:t>神经网络</w:t>
      </w:r>
      <w:r>
        <w:t>，</w:t>
      </w:r>
      <w:r>
        <w:rPr>
          <w:rFonts w:hint="eastAsia"/>
        </w:rPr>
        <w:t>能够实现</w:t>
      </w:r>
      <w:r>
        <w:t>网络结构的自组织，</w:t>
      </w:r>
      <w:r>
        <w:rPr>
          <w:rFonts w:hint="eastAsia"/>
        </w:rPr>
        <w:t>根据样本</w:t>
      </w:r>
      <w:r>
        <w:t>确定网络隐含层</w:t>
      </w:r>
      <w:r>
        <w:rPr>
          <w:rFonts w:hint="eastAsia"/>
        </w:rPr>
        <w:t>节点数</w:t>
      </w:r>
      <w:r>
        <w:t>，</w:t>
      </w:r>
      <w:r>
        <w:rPr>
          <w:rFonts w:hint="eastAsia"/>
        </w:rPr>
        <w:t>从而对</w:t>
      </w:r>
      <w:r>
        <w:t>不同信息数据的处理需求有良好的学习效果。</w:t>
      </w:r>
    </w:p>
    <w:p w:rsidR="00866673" w:rsidRDefault="00866673" w:rsidP="00100F46">
      <w:pPr>
        <w:spacing w:line="360" w:lineRule="exact"/>
        <w:ind w:firstLine="420"/>
      </w:pPr>
      <w:r>
        <w:rPr>
          <w:rFonts w:hint="eastAsia"/>
        </w:rPr>
        <w:t>2</w:t>
      </w:r>
      <w:r>
        <w:t>）</w:t>
      </w:r>
      <w:r>
        <w:rPr>
          <w:rFonts w:hint="eastAsia"/>
        </w:rPr>
        <w:t>结合</w:t>
      </w:r>
      <w:r>
        <w:t>熵和余弦相似定理，确定输入层到隐含层，隐含层到输出层之间的</w:t>
      </w:r>
      <w:r>
        <w:rPr>
          <w:rFonts w:hint="eastAsia"/>
        </w:rPr>
        <w:t>连接权值</w:t>
      </w:r>
      <w:r>
        <w:t>，</w:t>
      </w:r>
      <w:r>
        <w:rPr>
          <w:rFonts w:hint="eastAsia"/>
        </w:rPr>
        <w:t>使得</w:t>
      </w:r>
      <w:r>
        <w:t>预测的结构更为准确。</w:t>
      </w:r>
    </w:p>
    <w:p w:rsidR="00866673" w:rsidRDefault="00866673" w:rsidP="00100F46">
      <w:pPr>
        <w:spacing w:line="360" w:lineRule="exact"/>
        <w:ind w:firstLine="420"/>
      </w:pPr>
      <w:r>
        <w:rPr>
          <w:rFonts w:hint="eastAsia"/>
        </w:rPr>
        <w:t>3</w:t>
      </w:r>
      <w:r>
        <w:t>）</w:t>
      </w:r>
      <w:r>
        <w:rPr>
          <w:rFonts w:hint="eastAsia"/>
        </w:rPr>
        <w:t>验证</w:t>
      </w:r>
      <w:r>
        <w:t>所提出优化算法在石化生产领域的可行性</w:t>
      </w:r>
      <w:r>
        <w:rPr>
          <w:rFonts w:hint="eastAsia"/>
        </w:rPr>
        <w:t>。</w:t>
      </w:r>
    </w:p>
    <w:p w:rsidR="00866673" w:rsidRDefault="00866673" w:rsidP="00100F46">
      <w:pPr>
        <w:spacing w:line="360" w:lineRule="exact"/>
        <w:ind w:firstLine="420"/>
      </w:pPr>
      <w:r>
        <w:rPr>
          <w:rFonts w:hint="eastAsia"/>
        </w:rPr>
        <w:t>4</w:t>
      </w:r>
      <w:r>
        <w:t>）</w:t>
      </w:r>
      <w:r>
        <w:rPr>
          <w:rFonts w:hint="eastAsia"/>
        </w:rPr>
        <w:t>在研究</w:t>
      </w:r>
      <w:r>
        <w:t>的</w:t>
      </w:r>
      <w:r>
        <w:rPr>
          <w:rFonts w:hint="eastAsia"/>
        </w:rPr>
        <w:t>工作基础上</w:t>
      </w:r>
      <w:r>
        <w:t>，撰写硕士论文，发表</w:t>
      </w:r>
      <w:r>
        <w:rPr>
          <w:rFonts w:hint="eastAsia"/>
        </w:rPr>
        <w:t>学术</w:t>
      </w:r>
      <w:r>
        <w:t>文章</w:t>
      </w:r>
      <w:r>
        <w:rPr>
          <w:rFonts w:hint="eastAsia"/>
        </w:rPr>
        <w:t>1</w:t>
      </w:r>
      <w:r>
        <w:t>~2</w:t>
      </w:r>
      <w:r>
        <w:rPr>
          <w:rFonts w:hint="eastAsia"/>
        </w:rPr>
        <w:t>篇</w:t>
      </w:r>
      <w:r>
        <w:t>。</w:t>
      </w:r>
    </w:p>
    <w:p w:rsidR="00866673" w:rsidRDefault="00866673" w:rsidP="00100F46">
      <w:pPr>
        <w:spacing w:line="360" w:lineRule="exact"/>
        <w:ind w:firstLine="420"/>
      </w:pPr>
      <w:r>
        <w:rPr>
          <w:rFonts w:hint="eastAsia"/>
        </w:rPr>
        <w:t>创新点：</w:t>
      </w:r>
    </w:p>
    <w:p w:rsidR="00866673" w:rsidRDefault="00866673" w:rsidP="00100F46">
      <w:pPr>
        <w:spacing w:line="360" w:lineRule="exact"/>
        <w:ind w:firstLine="420"/>
      </w:pPr>
      <w:r>
        <w:rPr>
          <w:rFonts w:hint="eastAsia"/>
        </w:rPr>
        <w:t>1</w:t>
      </w:r>
      <w:r>
        <w:t>）</w:t>
      </w:r>
      <w:r>
        <w:rPr>
          <w:rFonts w:hint="eastAsia"/>
        </w:rPr>
        <w:t>结合</w:t>
      </w:r>
      <w:r>
        <w:t>中心极限定理，</w:t>
      </w:r>
      <w:r>
        <w:rPr>
          <w:rFonts w:hint="eastAsia"/>
        </w:rPr>
        <w:t>根据样本</w:t>
      </w:r>
      <w:r>
        <w:t>，自组织确定</w:t>
      </w:r>
      <w:r>
        <w:rPr>
          <w:rFonts w:hint="eastAsia"/>
        </w:rPr>
        <w:t>ELM</w:t>
      </w:r>
      <w:r>
        <w:rPr>
          <w:rFonts w:hint="eastAsia"/>
        </w:rPr>
        <w:t>的隐含层节点数</w:t>
      </w:r>
      <w:r>
        <w:t>。</w:t>
      </w:r>
    </w:p>
    <w:p w:rsidR="00866673" w:rsidRDefault="00866673" w:rsidP="00100F46">
      <w:pPr>
        <w:spacing w:line="360" w:lineRule="exact"/>
        <w:ind w:firstLine="420"/>
      </w:pPr>
      <w:r>
        <w:rPr>
          <w:rFonts w:hint="eastAsia"/>
        </w:rPr>
        <w:t>2</w:t>
      </w:r>
      <w:r>
        <w:t>）</w:t>
      </w:r>
      <w:r>
        <w:rPr>
          <w:rFonts w:hint="eastAsia"/>
        </w:rPr>
        <w:t>结合</w:t>
      </w:r>
      <w:r>
        <w:t>熵和余弦相似定理，确定输入层到隐含层，隐含层和输出层之间的</w:t>
      </w:r>
      <w:r>
        <w:rPr>
          <w:rFonts w:hint="eastAsia"/>
        </w:rPr>
        <w:t>连接权值</w:t>
      </w:r>
      <w:r>
        <w:t>，确定极限学习机的结构</w:t>
      </w:r>
    </w:p>
    <w:p w:rsidR="00866673" w:rsidRDefault="00866673" w:rsidP="00100F46">
      <w:pPr>
        <w:spacing w:line="360" w:lineRule="exact"/>
        <w:ind w:firstLine="420"/>
      </w:pPr>
      <w:r>
        <w:rPr>
          <w:rFonts w:hint="eastAsia"/>
        </w:rPr>
        <w:t>3</w:t>
      </w:r>
      <w:r>
        <w:t>）</w:t>
      </w:r>
      <w:r>
        <w:rPr>
          <w:rFonts w:hint="eastAsia"/>
        </w:rPr>
        <w:t>将以上方法应用到石化</w:t>
      </w:r>
      <w:r>
        <w:t>生产的过程中，</w:t>
      </w:r>
      <w:r>
        <w:rPr>
          <w:rFonts w:hint="eastAsia"/>
        </w:rPr>
        <w:t>验证多提出方法的</w:t>
      </w:r>
      <w:r>
        <w:t>可行性，并进行产量预测以及改进。</w:t>
      </w:r>
    </w:p>
    <w:p w:rsidR="00866673" w:rsidRPr="00866673" w:rsidRDefault="00866673" w:rsidP="00866673">
      <w:pPr>
        <w:ind w:firstLine="420"/>
      </w:pPr>
    </w:p>
    <w:p w:rsidR="006814DE" w:rsidRPr="00581812" w:rsidRDefault="00BA5B71" w:rsidP="00BA5B71">
      <w:pPr>
        <w:pStyle w:val="2"/>
        <w:ind w:firstLineChars="0" w:firstLine="0"/>
        <w:rPr>
          <w:rFonts w:ascii="楷体" w:hAnsi="楷体"/>
          <w:b w:val="0"/>
          <w:szCs w:val="24"/>
        </w:rPr>
      </w:pPr>
      <w:bookmarkStart w:id="20" w:name="_Toc462270880"/>
      <w:r>
        <w:rPr>
          <w:rFonts w:ascii="楷体" w:hAnsi="楷体" w:hint="eastAsia"/>
          <w:b w:val="0"/>
          <w:szCs w:val="24"/>
        </w:rPr>
        <w:t>3.6.</w:t>
      </w:r>
      <w:r>
        <w:rPr>
          <w:rFonts w:ascii="楷体" w:hAnsi="楷体"/>
          <w:b w:val="0"/>
          <w:szCs w:val="24"/>
        </w:rPr>
        <w:t xml:space="preserve"> </w:t>
      </w:r>
      <w:r w:rsidR="006814DE" w:rsidRPr="00581812">
        <w:rPr>
          <w:rFonts w:ascii="楷体" w:hAnsi="楷体" w:hint="eastAsia"/>
          <w:b w:val="0"/>
          <w:szCs w:val="24"/>
        </w:rPr>
        <w:t>工作计划进度</w:t>
      </w:r>
      <w:bookmarkEnd w:id="20"/>
    </w:p>
    <w:p w:rsidR="003D0A45" w:rsidRDefault="003D0A45" w:rsidP="00100F46">
      <w:pPr>
        <w:spacing w:line="360" w:lineRule="exact"/>
        <w:ind w:left="374" w:firstLine="420"/>
      </w:pPr>
      <w:r>
        <w:rPr>
          <w:rFonts w:hint="eastAsia"/>
        </w:rPr>
        <w:t>2016</w:t>
      </w:r>
      <w:r>
        <w:rPr>
          <w:rFonts w:hint="eastAsia"/>
        </w:rPr>
        <w:t>年</w:t>
      </w:r>
      <w:r>
        <w:rPr>
          <w:rFonts w:hint="eastAsia"/>
        </w:rPr>
        <w:t>09</w:t>
      </w:r>
      <w:r>
        <w:rPr>
          <w:rFonts w:hint="eastAsia"/>
        </w:rPr>
        <w:t>月</w:t>
      </w:r>
      <w:r>
        <w:t>~2016</w:t>
      </w:r>
      <w:r>
        <w:rPr>
          <w:rFonts w:hint="eastAsia"/>
        </w:rPr>
        <w:t>年</w:t>
      </w:r>
      <w:r>
        <w:rPr>
          <w:rFonts w:hint="eastAsia"/>
        </w:rPr>
        <w:t>10</w:t>
      </w:r>
      <w:r>
        <w:rPr>
          <w:rFonts w:hint="eastAsia"/>
        </w:rPr>
        <w:t>月</w:t>
      </w:r>
      <w:r>
        <w:t>对文献进行整理，明确课题的研究目的和意义</w:t>
      </w:r>
    </w:p>
    <w:p w:rsidR="003D0A45" w:rsidRDefault="003D0A45" w:rsidP="00100F46">
      <w:pPr>
        <w:spacing w:line="360" w:lineRule="exact"/>
        <w:ind w:left="374" w:firstLine="420"/>
      </w:pPr>
      <w:r>
        <w:t>2016</w:t>
      </w:r>
      <w:r>
        <w:rPr>
          <w:rFonts w:hint="eastAsia"/>
        </w:rPr>
        <w:t>年</w:t>
      </w:r>
      <w:r>
        <w:rPr>
          <w:rFonts w:hint="eastAsia"/>
        </w:rPr>
        <w:t>10</w:t>
      </w:r>
      <w:r>
        <w:rPr>
          <w:rFonts w:hint="eastAsia"/>
        </w:rPr>
        <w:t>月</w:t>
      </w:r>
      <w:r>
        <w:t>~2016</w:t>
      </w:r>
      <w:r>
        <w:rPr>
          <w:rFonts w:hint="eastAsia"/>
        </w:rPr>
        <w:t>年</w:t>
      </w:r>
      <w:r>
        <w:rPr>
          <w:rFonts w:hint="eastAsia"/>
        </w:rPr>
        <w:t>04</w:t>
      </w:r>
      <w:r>
        <w:rPr>
          <w:rFonts w:hint="eastAsia"/>
        </w:rPr>
        <w:t>月</w:t>
      </w:r>
      <w:r>
        <w:t>对</w:t>
      </w:r>
      <w:r>
        <w:rPr>
          <w:rFonts w:hint="eastAsia"/>
        </w:rPr>
        <w:t>ELM</w:t>
      </w:r>
      <w:r>
        <w:rPr>
          <w:rFonts w:hint="eastAsia"/>
        </w:rPr>
        <w:t>神经网络</w:t>
      </w:r>
      <w:r>
        <w:t>结构进行改进，</w:t>
      </w:r>
      <w:r>
        <w:rPr>
          <w:rFonts w:hint="eastAsia"/>
        </w:rPr>
        <w:t>自组织确定隐含层节点数</w:t>
      </w:r>
    </w:p>
    <w:p w:rsidR="003D0A45" w:rsidRDefault="003D0A45" w:rsidP="00100F46">
      <w:pPr>
        <w:spacing w:line="360" w:lineRule="exact"/>
        <w:ind w:left="374" w:firstLine="420"/>
      </w:pPr>
      <w:r>
        <w:lastRenderedPageBreak/>
        <w:t>2017</w:t>
      </w:r>
      <w:r>
        <w:rPr>
          <w:rFonts w:hint="eastAsia"/>
        </w:rPr>
        <w:t>年</w:t>
      </w:r>
      <w:r>
        <w:rPr>
          <w:rFonts w:hint="eastAsia"/>
        </w:rPr>
        <w:t>04</w:t>
      </w:r>
      <w:r>
        <w:rPr>
          <w:rFonts w:hint="eastAsia"/>
        </w:rPr>
        <w:t>月</w:t>
      </w:r>
      <w:r>
        <w:rPr>
          <w:rFonts w:hint="eastAsia"/>
        </w:rPr>
        <w:t>~</w:t>
      </w:r>
      <w:r>
        <w:t>2017</w:t>
      </w:r>
      <w:r>
        <w:rPr>
          <w:rFonts w:hint="eastAsia"/>
        </w:rPr>
        <w:t>年</w:t>
      </w:r>
      <w:r>
        <w:rPr>
          <w:rFonts w:hint="eastAsia"/>
        </w:rPr>
        <w:t>09</w:t>
      </w:r>
      <w:r>
        <w:rPr>
          <w:rFonts w:hint="eastAsia"/>
        </w:rPr>
        <w:t>月</w:t>
      </w:r>
      <w:r>
        <w:t>对</w:t>
      </w:r>
      <w:r>
        <w:rPr>
          <w:rFonts w:hint="eastAsia"/>
        </w:rPr>
        <w:t>ELM</w:t>
      </w:r>
      <w:r>
        <w:rPr>
          <w:rFonts w:hint="eastAsia"/>
        </w:rPr>
        <w:t>神经网络结构</w:t>
      </w:r>
      <w:r>
        <w:t>进行改进，优化</w:t>
      </w:r>
      <w:r>
        <w:rPr>
          <w:rFonts w:hint="eastAsia"/>
        </w:rPr>
        <w:t>ELM</w:t>
      </w:r>
      <w:r>
        <w:rPr>
          <w:rFonts w:hint="eastAsia"/>
        </w:rPr>
        <w:t>神经网络的结构</w:t>
      </w:r>
    </w:p>
    <w:p w:rsidR="003D0A45" w:rsidRDefault="003D0A45" w:rsidP="00100F46">
      <w:pPr>
        <w:spacing w:line="360" w:lineRule="exact"/>
        <w:ind w:left="374" w:firstLine="420"/>
      </w:pPr>
      <w:r>
        <w:rPr>
          <w:rFonts w:hint="eastAsia"/>
        </w:rPr>
        <w:t>2017</w:t>
      </w:r>
      <w:r>
        <w:rPr>
          <w:rFonts w:hint="eastAsia"/>
        </w:rPr>
        <w:t>年</w:t>
      </w:r>
      <w:r>
        <w:rPr>
          <w:rFonts w:hint="eastAsia"/>
        </w:rPr>
        <w:t>09</w:t>
      </w:r>
      <w:r>
        <w:rPr>
          <w:rFonts w:hint="eastAsia"/>
        </w:rPr>
        <w:t>月</w:t>
      </w:r>
      <w:r>
        <w:t>~2017</w:t>
      </w:r>
      <w:r>
        <w:rPr>
          <w:rFonts w:hint="eastAsia"/>
        </w:rPr>
        <w:t>年</w:t>
      </w:r>
      <w:r>
        <w:rPr>
          <w:rFonts w:hint="eastAsia"/>
        </w:rPr>
        <w:t>12</w:t>
      </w:r>
      <w:r>
        <w:rPr>
          <w:rFonts w:hint="eastAsia"/>
        </w:rPr>
        <w:t>月</w:t>
      </w:r>
      <w:r>
        <w:t>在</w:t>
      </w:r>
      <w:r>
        <w:rPr>
          <w:rFonts w:hint="eastAsia"/>
        </w:rPr>
        <w:t>UCI</w:t>
      </w:r>
      <w:r>
        <w:rPr>
          <w:rFonts w:hint="eastAsia"/>
        </w:rPr>
        <w:t>数据集</w:t>
      </w:r>
      <w:r>
        <w:t>上验证新结构和算法的有效性并作进一步的优化</w:t>
      </w:r>
    </w:p>
    <w:p w:rsidR="003D0A45" w:rsidRPr="00E66619" w:rsidRDefault="003D0A45" w:rsidP="00100F46">
      <w:pPr>
        <w:spacing w:line="360" w:lineRule="exact"/>
        <w:ind w:left="374" w:firstLine="420"/>
      </w:pPr>
      <w:r>
        <w:t>2017</w:t>
      </w:r>
      <w:r>
        <w:rPr>
          <w:rFonts w:hint="eastAsia"/>
        </w:rPr>
        <w:t>年</w:t>
      </w:r>
      <w:r>
        <w:rPr>
          <w:rFonts w:hint="eastAsia"/>
        </w:rPr>
        <w:t>12</w:t>
      </w:r>
      <w:r>
        <w:rPr>
          <w:rFonts w:hint="eastAsia"/>
        </w:rPr>
        <w:t>月</w:t>
      </w:r>
      <w:r w:rsidR="008C7BD3">
        <w:t>~201</w:t>
      </w:r>
      <w:r w:rsidR="008C7BD3">
        <w:rPr>
          <w:rFonts w:hint="eastAsia"/>
        </w:rPr>
        <w:t>8</w:t>
      </w:r>
      <w:r>
        <w:rPr>
          <w:rFonts w:hint="eastAsia"/>
        </w:rPr>
        <w:t>年</w:t>
      </w:r>
      <w:r>
        <w:rPr>
          <w:rFonts w:hint="eastAsia"/>
        </w:rPr>
        <w:t>04</w:t>
      </w:r>
      <w:r>
        <w:rPr>
          <w:rFonts w:hint="eastAsia"/>
        </w:rPr>
        <w:t>月</w:t>
      </w:r>
      <w:r>
        <w:t>完成课题，撰写论文</w:t>
      </w:r>
    </w:p>
    <w:p w:rsidR="001714B0" w:rsidRDefault="001714B0" w:rsidP="009C75BF">
      <w:pPr>
        <w:widowControl/>
        <w:ind w:firstLine="420"/>
        <w:jc w:val="left"/>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4"/>
      </w:tblGrid>
      <w:tr w:rsidR="001714B0" w:rsidTr="00D91975">
        <w:trPr>
          <w:trHeight w:val="13227"/>
        </w:trPr>
        <w:tc>
          <w:tcPr>
            <w:tcW w:w="9000" w:type="dxa"/>
            <w:tcBorders>
              <w:bottom w:val="single" w:sz="4" w:space="0" w:color="auto"/>
            </w:tcBorders>
          </w:tcPr>
          <w:p w:rsidR="001714B0" w:rsidRPr="00935783" w:rsidRDefault="001714B0" w:rsidP="00084D52">
            <w:pPr>
              <w:ind w:firstLine="420"/>
              <w:rPr>
                <w:b/>
              </w:rPr>
            </w:pPr>
            <w:r w:rsidRPr="00935783">
              <w:rPr>
                <w:rFonts w:hint="eastAsia"/>
              </w:rPr>
              <w:lastRenderedPageBreak/>
              <w:t>指导教师意见：</w:t>
            </w: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0"/>
              <w:rPr>
                <w:rFonts w:ascii="楷体" w:eastAsia="楷体" w:hAnsi="楷体"/>
                <w:b/>
                <w:sz w:val="24"/>
                <w:szCs w:val="24"/>
              </w:rPr>
            </w:pPr>
            <w:r w:rsidRPr="00935783">
              <w:rPr>
                <w:rFonts w:ascii="楷体" w:eastAsia="楷体" w:hAnsi="楷体" w:hint="eastAsia"/>
                <w:sz w:val="24"/>
                <w:szCs w:val="24"/>
              </w:rPr>
              <w:t>指导教师签名：</w:t>
            </w:r>
          </w:p>
          <w:p w:rsidR="001714B0" w:rsidRPr="00935783" w:rsidRDefault="001714B0" w:rsidP="00084D52">
            <w:pPr>
              <w:ind w:firstLine="480"/>
              <w:rPr>
                <w:rFonts w:ascii="楷体" w:eastAsia="楷体" w:hAnsi="楷体"/>
                <w:b/>
                <w:sz w:val="24"/>
                <w:szCs w:val="24"/>
              </w:rPr>
            </w:pPr>
            <w:r w:rsidRPr="00935783">
              <w:rPr>
                <w:rFonts w:ascii="楷体" w:eastAsia="楷体" w:hAnsi="楷体" w:hint="eastAsia"/>
                <w:sz w:val="24"/>
                <w:szCs w:val="24"/>
              </w:rPr>
              <w:t>年   月   日</w:t>
            </w:r>
          </w:p>
          <w:p w:rsidR="001714B0" w:rsidRPr="00935783" w:rsidRDefault="001714B0" w:rsidP="00084D52">
            <w:pPr>
              <w:ind w:firstLine="482"/>
              <w:rPr>
                <w:rFonts w:ascii="楷体" w:eastAsia="楷体" w:hAnsi="楷体"/>
                <w:b/>
                <w:sz w:val="24"/>
                <w:szCs w:val="24"/>
              </w:rPr>
            </w:pPr>
          </w:p>
        </w:tc>
      </w:tr>
      <w:tr w:rsidR="001714B0" w:rsidTr="00D91975">
        <w:trPr>
          <w:trHeight w:val="4965"/>
        </w:trPr>
        <w:tc>
          <w:tcPr>
            <w:tcW w:w="9000" w:type="dxa"/>
          </w:tcPr>
          <w:p w:rsidR="001714B0" w:rsidRPr="00935783" w:rsidRDefault="001714B0" w:rsidP="00084D52">
            <w:pPr>
              <w:ind w:firstLine="420"/>
              <w:rPr>
                <w:b/>
              </w:rPr>
            </w:pPr>
            <w:r w:rsidRPr="00935783">
              <w:rPr>
                <w:rFonts w:hint="eastAsia"/>
              </w:rPr>
              <w:lastRenderedPageBreak/>
              <w:t>审核小组意见：</w:t>
            </w: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2"/>
              <w:rPr>
                <w:rFonts w:ascii="楷体" w:eastAsia="楷体" w:hAnsi="楷体"/>
                <w:b/>
                <w:sz w:val="24"/>
                <w:szCs w:val="24"/>
              </w:rPr>
            </w:pPr>
          </w:p>
          <w:p w:rsidR="001714B0" w:rsidRPr="00935783" w:rsidRDefault="001714B0" w:rsidP="00084D52">
            <w:pPr>
              <w:ind w:firstLine="480"/>
              <w:rPr>
                <w:rFonts w:ascii="楷体" w:eastAsia="楷体" w:hAnsi="楷体"/>
                <w:b/>
                <w:sz w:val="24"/>
                <w:szCs w:val="24"/>
              </w:rPr>
            </w:pPr>
            <w:r w:rsidRPr="00935783">
              <w:rPr>
                <w:rFonts w:ascii="楷体" w:eastAsia="楷体" w:hAnsi="楷体" w:hint="eastAsia"/>
                <w:sz w:val="24"/>
                <w:szCs w:val="24"/>
              </w:rPr>
              <w:t>审核小组组长签字：</w:t>
            </w:r>
          </w:p>
          <w:p w:rsidR="001714B0" w:rsidRPr="00935783" w:rsidRDefault="001714B0" w:rsidP="00084D52">
            <w:pPr>
              <w:ind w:firstLine="480"/>
              <w:rPr>
                <w:rFonts w:ascii="楷体" w:eastAsia="楷体" w:hAnsi="楷体"/>
                <w:b/>
                <w:sz w:val="24"/>
                <w:szCs w:val="24"/>
              </w:rPr>
            </w:pPr>
            <w:r w:rsidRPr="00935783">
              <w:rPr>
                <w:rFonts w:ascii="楷体" w:eastAsia="楷体" w:hAnsi="楷体" w:hint="eastAsia"/>
                <w:sz w:val="24"/>
                <w:szCs w:val="24"/>
              </w:rPr>
              <w:t>年   月   日</w:t>
            </w:r>
          </w:p>
        </w:tc>
      </w:tr>
      <w:tr w:rsidR="001714B0" w:rsidTr="00084D52">
        <w:trPr>
          <w:trHeight w:val="10905"/>
        </w:trPr>
        <w:tc>
          <w:tcPr>
            <w:tcW w:w="9000" w:type="dxa"/>
          </w:tcPr>
          <w:p w:rsidR="001714B0" w:rsidRPr="00935783" w:rsidRDefault="001714B0" w:rsidP="00084D52">
            <w:pPr>
              <w:ind w:firstLine="420"/>
              <w:rPr>
                <w:b/>
              </w:rPr>
            </w:pPr>
            <w:r w:rsidRPr="00935783">
              <w:rPr>
                <w:rFonts w:hint="eastAsia"/>
              </w:rPr>
              <w:lastRenderedPageBreak/>
              <w:t>研究生根据审核小组意见对开题报告的改进措施：</w:t>
            </w: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935783">
            <w:pPr>
              <w:pStyle w:val="3"/>
              <w:ind w:firstLine="480"/>
              <w:rPr>
                <w:rFonts w:ascii="楷体" w:eastAsia="楷体" w:hAnsi="楷体"/>
                <w:b w:val="0"/>
                <w:sz w:val="24"/>
                <w:szCs w:val="24"/>
              </w:rPr>
            </w:pPr>
          </w:p>
          <w:p w:rsidR="001714B0" w:rsidRPr="00935783" w:rsidRDefault="001714B0" w:rsidP="00084D52">
            <w:pPr>
              <w:ind w:firstLine="420"/>
              <w:rPr>
                <w:b/>
              </w:rPr>
            </w:pPr>
            <w:r w:rsidRPr="00935783">
              <w:rPr>
                <w:rFonts w:hint="eastAsia"/>
              </w:rPr>
              <w:t>年</w:t>
            </w:r>
            <w:r w:rsidRPr="00935783">
              <w:rPr>
                <w:rFonts w:hint="eastAsia"/>
              </w:rPr>
              <w:t xml:space="preserve">   </w:t>
            </w:r>
            <w:r w:rsidRPr="00935783">
              <w:rPr>
                <w:rFonts w:hint="eastAsia"/>
              </w:rPr>
              <w:t>月</w:t>
            </w:r>
            <w:r w:rsidRPr="00935783">
              <w:rPr>
                <w:rFonts w:hint="eastAsia"/>
              </w:rPr>
              <w:t xml:space="preserve">   </w:t>
            </w:r>
            <w:r w:rsidRPr="00935783">
              <w:rPr>
                <w:rFonts w:hint="eastAsia"/>
              </w:rPr>
              <w:t>日</w:t>
            </w:r>
          </w:p>
        </w:tc>
      </w:tr>
      <w:tr w:rsidR="001714B0" w:rsidTr="00084D52">
        <w:trPr>
          <w:trHeight w:val="2599"/>
        </w:trPr>
        <w:tc>
          <w:tcPr>
            <w:tcW w:w="9000" w:type="dxa"/>
          </w:tcPr>
          <w:p w:rsidR="001714B0" w:rsidRPr="00935783" w:rsidRDefault="001714B0" w:rsidP="00084D52">
            <w:pPr>
              <w:ind w:firstLine="420"/>
              <w:rPr>
                <w:b/>
              </w:rPr>
            </w:pPr>
            <w:r w:rsidRPr="00935783">
              <w:rPr>
                <w:rFonts w:hint="eastAsia"/>
              </w:rPr>
              <w:t>备注：</w:t>
            </w:r>
          </w:p>
        </w:tc>
      </w:tr>
    </w:tbl>
    <w:p w:rsidR="0089202D" w:rsidRPr="00084D52" w:rsidRDefault="0089202D" w:rsidP="00084D52">
      <w:pPr>
        <w:rPr>
          <w:sz w:val="10"/>
          <w:szCs w:val="10"/>
        </w:rPr>
      </w:pPr>
    </w:p>
    <w:sectPr w:rsidR="0089202D" w:rsidRPr="00084D52" w:rsidSect="00D91975">
      <w:headerReference w:type="even" r:id="rId151"/>
      <w:headerReference w:type="default" r:id="rId152"/>
      <w:footerReference w:type="even" r:id="rId153"/>
      <w:footerReference w:type="default" r:id="rId154"/>
      <w:headerReference w:type="first" r:id="rId155"/>
      <w:footerReference w:type="first" r:id="rId15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B5A" w:rsidRDefault="00172B5A" w:rsidP="006814DE">
      <w:pPr>
        <w:ind w:firstLine="420"/>
      </w:pPr>
      <w:r>
        <w:separator/>
      </w:r>
    </w:p>
  </w:endnote>
  <w:endnote w:type="continuationSeparator" w:id="0">
    <w:p w:rsidR="00172B5A" w:rsidRDefault="00172B5A" w:rsidP="006814D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528" w:rsidRDefault="0023752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845607"/>
      <w:docPartObj>
        <w:docPartGallery w:val="Page Numbers (Bottom of Page)"/>
        <w:docPartUnique/>
      </w:docPartObj>
    </w:sdtPr>
    <w:sdtEndPr/>
    <w:sdtContent>
      <w:p w:rsidR="00237528" w:rsidRDefault="00237528" w:rsidP="00D91975">
        <w:pPr>
          <w:pStyle w:val="a4"/>
          <w:ind w:firstLine="360"/>
          <w:jc w:val="center"/>
        </w:pPr>
        <w:r>
          <w:fldChar w:fldCharType="begin"/>
        </w:r>
        <w:r>
          <w:instrText>PAGE   \* MERGEFORMAT</w:instrText>
        </w:r>
        <w:r>
          <w:fldChar w:fldCharType="separate"/>
        </w:r>
        <w:r w:rsidR="00C72890" w:rsidRPr="00C72890">
          <w:rPr>
            <w:noProof/>
            <w:lang w:val="zh-CN"/>
          </w:rPr>
          <w:t>16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692893"/>
      <w:docPartObj>
        <w:docPartGallery w:val="Page Numbers (Bottom of Page)"/>
        <w:docPartUnique/>
      </w:docPartObj>
    </w:sdtPr>
    <w:sdtEndPr/>
    <w:sdtContent>
      <w:p w:rsidR="00237528" w:rsidRDefault="00237528" w:rsidP="00D91975">
        <w:pPr>
          <w:pStyle w:val="a4"/>
          <w:ind w:firstLine="360"/>
          <w:jc w:val="center"/>
        </w:pPr>
        <w:r>
          <w:fldChar w:fldCharType="begin"/>
        </w:r>
        <w:r>
          <w:instrText>PAGE   \* MERGEFORMAT</w:instrText>
        </w:r>
        <w:r>
          <w:fldChar w:fldCharType="separate"/>
        </w:r>
        <w:r w:rsidR="00C72890" w:rsidRPr="00C72890">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B5A" w:rsidRDefault="00172B5A" w:rsidP="006814DE">
      <w:pPr>
        <w:ind w:firstLine="420"/>
      </w:pPr>
      <w:r>
        <w:separator/>
      </w:r>
    </w:p>
  </w:footnote>
  <w:footnote w:type="continuationSeparator" w:id="0">
    <w:p w:rsidR="00172B5A" w:rsidRDefault="00172B5A" w:rsidP="006814D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528" w:rsidRDefault="0023752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528" w:rsidRDefault="0023752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528" w:rsidRDefault="00237528">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1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D9239F8"/>
    <w:multiLevelType w:val="hybridMultilevel"/>
    <w:tmpl w:val="45A6663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C86B9F"/>
    <w:multiLevelType w:val="multilevel"/>
    <w:tmpl w:val="09661038"/>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71D685C"/>
    <w:multiLevelType w:val="hybridMultilevel"/>
    <w:tmpl w:val="B2EA4FF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692D33"/>
    <w:multiLevelType w:val="hybridMultilevel"/>
    <w:tmpl w:val="78CE1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BD1B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B103F1A"/>
    <w:multiLevelType w:val="hybridMultilevel"/>
    <w:tmpl w:val="A6F8E656"/>
    <w:lvl w:ilvl="0" w:tplc="C778E23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2B534EAA"/>
    <w:multiLevelType w:val="multilevel"/>
    <w:tmpl w:val="0BD8D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DD7A36"/>
    <w:multiLevelType w:val="multilevel"/>
    <w:tmpl w:val="6E763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D1A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59A6D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6700C9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2">
    <w:nsid w:val="48C91519"/>
    <w:multiLevelType w:val="multilevel"/>
    <w:tmpl w:val="27B24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CE375A"/>
    <w:multiLevelType w:val="multilevel"/>
    <w:tmpl w:val="586E06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51CB23DD"/>
    <w:multiLevelType w:val="multilevel"/>
    <w:tmpl w:val="59FE018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5">
    <w:nsid w:val="599861EC"/>
    <w:multiLevelType w:val="hybridMultilevel"/>
    <w:tmpl w:val="F062A982"/>
    <w:lvl w:ilvl="0" w:tplc="CFEC208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nsid w:val="617B0050"/>
    <w:multiLevelType w:val="multilevel"/>
    <w:tmpl w:val="5754B91A"/>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0D55B0C"/>
    <w:multiLevelType w:val="multilevel"/>
    <w:tmpl w:val="4796B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0D857E6"/>
    <w:multiLevelType w:val="multilevel"/>
    <w:tmpl w:val="67E65F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72225F07"/>
    <w:multiLevelType w:val="multilevel"/>
    <w:tmpl w:val="D87A7B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78080F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E0567D5"/>
    <w:multiLevelType w:val="multilevel"/>
    <w:tmpl w:val="58CC242E"/>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12"/>
  </w:num>
  <w:num w:numId="3">
    <w:abstractNumId w:val="8"/>
  </w:num>
  <w:num w:numId="4">
    <w:abstractNumId w:val="7"/>
  </w:num>
  <w:num w:numId="5">
    <w:abstractNumId w:val="20"/>
  </w:num>
  <w:num w:numId="6">
    <w:abstractNumId w:val="0"/>
  </w:num>
  <w:num w:numId="7">
    <w:abstractNumId w:val="9"/>
  </w:num>
  <w:num w:numId="8">
    <w:abstractNumId w:val="5"/>
  </w:num>
  <w:num w:numId="9">
    <w:abstractNumId w:val="19"/>
  </w:num>
  <w:num w:numId="10">
    <w:abstractNumId w:val="21"/>
  </w:num>
  <w:num w:numId="11">
    <w:abstractNumId w:val="2"/>
  </w:num>
  <w:num w:numId="12">
    <w:abstractNumId w:val="10"/>
  </w:num>
  <w:num w:numId="13">
    <w:abstractNumId w:val="14"/>
  </w:num>
  <w:num w:numId="14">
    <w:abstractNumId w:val="3"/>
  </w:num>
  <w:num w:numId="15">
    <w:abstractNumId w:val="1"/>
  </w:num>
  <w:num w:numId="16">
    <w:abstractNumId w:val="4"/>
  </w:num>
  <w:num w:numId="17">
    <w:abstractNumId w:val="6"/>
  </w:num>
  <w:num w:numId="18">
    <w:abstractNumId w:val="13"/>
  </w:num>
  <w:num w:numId="19">
    <w:abstractNumId w:val="15"/>
  </w:num>
  <w:num w:numId="20">
    <w:abstractNumId w:val="18"/>
  </w:num>
  <w:num w:numId="21">
    <w:abstractNumId w:val="17"/>
  </w:num>
  <w:num w:numId="22">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FE4"/>
    <w:rsid w:val="00000C1B"/>
    <w:rsid w:val="00004B1B"/>
    <w:rsid w:val="00004BF3"/>
    <w:rsid w:val="00011611"/>
    <w:rsid w:val="00016176"/>
    <w:rsid w:val="00017A4E"/>
    <w:rsid w:val="00023F42"/>
    <w:rsid w:val="000313C2"/>
    <w:rsid w:val="00031D90"/>
    <w:rsid w:val="00032109"/>
    <w:rsid w:val="00032B27"/>
    <w:rsid w:val="00034DC8"/>
    <w:rsid w:val="000358BB"/>
    <w:rsid w:val="00035FF7"/>
    <w:rsid w:val="00040BAC"/>
    <w:rsid w:val="00045814"/>
    <w:rsid w:val="00045C4E"/>
    <w:rsid w:val="000464E0"/>
    <w:rsid w:val="00046C40"/>
    <w:rsid w:val="00047675"/>
    <w:rsid w:val="00050479"/>
    <w:rsid w:val="0005053F"/>
    <w:rsid w:val="00050B13"/>
    <w:rsid w:val="00051A6C"/>
    <w:rsid w:val="00052D2B"/>
    <w:rsid w:val="00053D3C"/>
    <w:rsid w:val="0005582E"/>
    <w:rsid w:val="00056E1B"/>
    <w:rsid w:val="00061463"/>
    <w:rsid w:val="00067FE4"/>
    <w:rsid w:val="000729CC"/>
    <w:rsid w:val="00084D52"/>
    <w:rsid w:val="00087AD7"/>
    <w:rsid w:val="00095123"/>
    <w:rsid w:val="000A1C15"/>
    <w:rsid w:val="000A3EC4"/>
    <w:rsid w:val="000A64F9"/>
    <w:rsid w:val="000A685C"/>
    <w:rsid w:val="000B22CD"/>
    <w:rsid w:val="000C0C8F"/>
    <w:rsid w:val="000C3AF6"/>
    <w:rsid w:val="000C56DD"/>
    <w:rsid w:val="000C56F7"/>
    <w:rsid w:val="000C6CE7"/>
    <w:rsid w:val="000C72E2"/>
    <w:rsid w:val="000D0FB0"/>
    <w:rsid w:val="000D1627"/>
    <w:rsid w:val="000E11C4"/>
    <w:rsid w:val="000E28C9"/>
    <w:rsid w:val="000E50BB"/>
    <w:rsid w:val="000E5B5D"/>
    <w:rsid w:val="000E651B"/>
    <w:rsid w:val="000F11F3"/>
    <w:rsid w:val="000F49B2"/>
    <w:rsid w:val="000F5AE1"/>
    <w:rsid w:val="000F7632"/>
    <w:rsid w:val="000F78CC"/>
    <w:rsid w:val="0010021E"/>
    <w:rsid w:val="001004CD"/>
    <w:rsid w:val="00100786"/>
    <w:rsid w:val="00100F46"/>
    <w:rsid w:val="0010241A"/>
    <w:rsid w:val="001033B7"/>
    <w:rsid w:val="00105951"/>
    <w:rsid w:val="00105AC2"/>
    <w:rsid w:val="00105F9F"/>
    <w:rsid w:val="00106431"/>
    <w:rsid w:val="00111C9B"/>
    <w:rsid w:val="001126BC"/>
    <w:rsid w:val="001141D5"/>
    <w:rsid w:val="00116CAE"/>
    <w:rsid w:val="001172E3"/>
    <w:rsid w:val="001208B9"/>
    <w:rsid w:val="001240B1"/>
    <w:rsid w:val="00124415"/>
    <w:rsid w:val="00124988"/>
    <w:rsid w:val="001270D5"/>
    <w:rsid w:val="00130029"/>
    <w:rsid w:val="001308CB"/>
    <w:rsid w:val="00132B8E"/>
    <w:rsid w:val="00132F04"/>
    <w:rsid w:val="00132FE5"/>
    <w:rsid w:val="0013398E"/>
    <w:rsid w:val="001439AC"/>
    <w:rsid w:val="00144A37"/>
    <w:rsid w:val="00145FDA"/>
    <w:rsid w:val="001500DA"/>
    <w:rsid w:val="0015071E"/>
    <w:rsid w:val="00150D55"/>
    <w:rsid w:val="00151C4D"/>
    <w:rsid w:val="001543DA"/>
    <w:rsid w:val="0015595D"/>
    <w:rsid w:val="00156BCC"/>
    <w:rsid w:val="00157626"/>
    <w:rsid w:val="00165501"/>
    <w:rsid w:val="001655F8"/>
    <w:rsid w:val="001714B0"/>
    <w:rsid w:val="0017170B"/>
    <w:rsid w:val="00171F13"/>
    <w:rsid w:val="00172B5A"/>
    <w:rsid w:val="00174D6E"/>
    <w:rsid w:val="00175466"/>
    <w:rsid w:val="00176364"/>
    <w:rsid w:val="001801A8"/>
    <w:rsid w:val="00183531"/>
    <w:rsid w:val="001869E7"/>
    <w:rsid w:val="001955DF"/>
    <w:rsid w:val="00195D04"/>
    <w:rsid w:val="00195FD4"/>
    <w:rsid w:val="001970EE"/>
    <w:rsid w:val="001A1477"/>
    <w:rsid w:val="001A1EA7"/>
    <w:rsid w:val="001A689C"/>
    <w:rsid w:val="001A7E0A"/>
    <w:rsid w:val="001B1833"/>
    <w:rsid w:val="001B18A9"/>
    <w:rsid w:val="001B5030"/>
    <w:rsid w:val="001C0153"/>
    <w:rsid w:val="001C3BCE"/>
    <w:rsid w:val="001C672F"/>
    <w:rsid w:val="001C6D0F"/>
    <w:rsid w:val="001C6D4E"/>
    <w:rsid w:val="001D0551"/>
    <w:rsid w:val="001D395E"/>
    <w:rsid w:val="001D4990"/>
    <w:rsid w:val="001E24A3"/>
    <w:rsid w:val="001E2D2F"/>
    <w:rsid w:val="001E408B"/>
    <w:rsid w:val="001E4407"/>
    <w:rsid w:val="001E6536"/>
    <w:rsid w:val="001E7CF2"/>
    <w:rsid w:val="002050A9"/>
    <w:rsid w:val="00207208"/>
    <w:rsid w:val="00210AEA"/>
    <w:rsid w:val="00211DEF"/>
    <w:rsid w:val="002123C7"/>
    <w:rsid w:val="00214936"/>
    <w:rsid w:val="00216A12"/>
    <w:rsid w:val="002226AC"/>
    <w:rsid w:val="0023029A"/>
    <w:rsid w:val="00232DBC"/>
    <w:rsid w:val="00237528"/>
    <w:rsid w:val="00250266"/>
    <w:rsid w:val="00250701"/>
    <w:rsid w:val="002509F4"/>
    <w:rsid w:val="00250CAB"/>
    <w:rsid w:val="0025479C"/>
    <w:rsid w:val="00260C3F"/>
    <w:rsid w:val="00263132"/>
    <w:rsid w:val="00263B97"/>
    <w:rsid w:val="002645B9"/>
    <w:rsid w:val="00265E26"/>
    <w:rsid w:val="0027630F"/>
    <w:rsid w:val="00287A40"/>
    <w:rsid w:val="00290EAA"/>
    <w:rsid w:val="00294C91"/>
    <w:rsid w:val="00295035"/>
    <w:rsid w:val="00295615"/>
    <w:rsid w:val="002956BB"/>
    <w:rsid w:val="002A0335"/>
    <w:rsid w:val="002A35C5"/>
    <w:rsid w:val="002A554F"/>
    <w:rsid w:val="002A5C05"/>
    <w:rsid w:val="002B539D"/>
    <w:rsid w:val="002C0525"/>
    <w:rsid w:val="002C4577"/>
    <w:rsid w:val="002D08CB"/>
    <w:rsid w:val="002D0C0E"/>
    <w:rsid w:val="002E5169"/>
    <w:rsid w:val="002E6029"/>
    <w:rsid w:val="002F1DE4"/>
    <w:rsid w:val="002F5A9A"/>
    <w:rsid w:val="00302801"/>
    <w:rsid w:val="00302FB8"/>
    <w:rsid w:val="00303313"/>
    <w:rsid w:val="00303E53"/>
    <w:rsid w:val="003073C5"/>
    <w:rsid w:val="00313591"/>
    <w:rsid w:val="003160CB"/>
    <w:rsid w:val="00316CE9"/>
    <w:rsid w:val="003207FC"/>
    <w:rsid w:val="0032290E"/>
    <w:rsid w:val="00323EB8"/>
    <w:rsid w:val="00325E60"/>
    <w:rsid w:val="00327F26"/>
    <w:rsid w:val="00331E00"/>
    <w:rsid w:val="00340422"/>
    <w:rsid w:val="0034128F"/>
    <w:rsid w:val="00344DFF"/>
    <w:rsid w:val="00346BE9"/>
    <w:rsid w:val="003506FA"/>
    <w:rsid w:val="003518BC"/>
    <w:rsid w:val="00356A5C"/>
    <w:rsid w:val="00357B83"/>
    <w:rsid w:val="0036019A"/>
    <w:rsid w:val="003613A2"/>
    <w:rsid w:val="00362230"/>
    <w:rsid w:val="00362482"/>
    <w:rsid w:val="00367500"/>
    <w:rsid w:val="00371C42"/>
    <w:rsid w:val="0039028F"/>
    <w:rsid w:val="0039395E"/>
    <w:rsid w:val="00393CCD"/>
    <w:rsid w:val="00394450"/>
    <w:rsid w:val="00396B71"/>
    <w:rsid w:val="00397A2B"/>
    <w:rsid w:val="003A7304"/>
    <w:rsid w:val="003B60D6"/>
    <w:rsid w:val="003C5286"/>
    <w:rsid w:val="003C6E9D"/>
    <w:rsid w:val="003C7870"/>
    <w:rsid w:val="003D0A45"/>
    <w:rsid w:val="003D792F"/>
    <w:rsid w:val="003E22D3"/>
    <w:rsid w:val="003E23C6"/>
    <w:rsid w:val="003E3AC6"/>
    <w:rsid w:val="003E5376"/>
    <w:rsid w:val="003E79F7"/>
    <w:rsid w:val="003F40B8"/>
    <w:rsid w:val="003F66A3"/>
    <w:rsid w:val="00404C5A"/>
    <w:rsid w:val="00405968"/>
    <w:rsid w:val="00411013"/>
    <w:rsid w:val="0041189E"/>
    <w:rsid w:val="004127A9"/>
    <w:rsid w:val="0041288A"/>
    <w:rsid w:val="00413F91"/>
    <w:rsid w:val="0041635D"/>
    <w:rsid w:val="004178D0"/>
    <w:rsid w:val="004203EF"/>
    <w:rsid w:val="00422A46"/>
    <w:rsid w:val="00422B67"/>
    <w:rsid w:val="004267AD"/>
    <w:rsid w:val="00434352"/>
    <w:rsid w:val="004343FD"/>
    <w:rsid w:val="00447744"/>
    <w:rsid w:val="00455FE6"/>
    <w:rsid w:val="00463842"/>
    <w:rsid w:val="004659E7"/>
    <w:rsid w:val="0046766D"/>
    <w:rsid w:val="0047115D"/>
    <w:rsid w:val="00472F6D"/>
    <w:rsid w:val="00474D49"/>
    <w:rsid w:val="00474F00"/>
    <w:rsid w:val="00484DC5"/>
    <w:rsid w:val="00485D7B"/>
    <w:rsid w:val="004870AC"/>
    <w:rsid w:val="00487570"/>
    <w:rsid w:val="0049339C"/>
    <w:rsid w:val="00494310"/>
    <w:rsid w:val="00496101"/>
    <w:rsid w:val="00496A7F"/>
    <w:rsid w:val="004A04CE"/>
    <w:rsid w:val="004A2EDB"/>
    <w:rsid w:val="004A67A0"/>
    <w:rsid w:val="004B4A6A"/>
    <w:rsid w:val="004B6C7F"/>
    <w:rsid w:val="004C3A00"/>
    <w:rsid w:val="004D3A7B"/>
    <w:rsid w:val="004D6FED"/>
    <w:rsid w:val="004E0399"/>
    <w:rsid w:val="004E44B3"/>
    <w:rsid w:val="004E4B30"/>
    <w:rsid w:val="004F61BF"/>
    <w:rsid w:val="005005D1"/>
    <w:rsid w:val="005007B6"/>
    <w:rsid w:val="00500BF7"/>
    <w:rsid w:val="0050139F"/>
    <w:rsid w:val="00502182"/>
    <w:rsid w:val="00507217"/>
    <w:rsid w:val="00512598"/>
    <w:rsid w:val="00515AEF"/>
    <w:rsid w:val="00516186"/>
    <w:rsid w:val="00516CD6"/>
    <w:rsid w:val="00520EA5"/>
    <w:rsid w:val="00520FCF"/>
    <w:rsid w:val="005249C7"/>
    <w:rsid w:val="00525EBD"/>
    <w:rsid w:val="00527B64"/>
    <w:rsid w:val="00530EEF"/>
    <w:rsid w:val="00531E96"/>
    <w:rsid w:val="00533504"/>
    <w:rsid w:val="00544794"/>
    <w:rsid w:val="005455EF"/>
    <w:rsid w:val="00546344"/>
    <w:rsid w:val="0054643D"/>
    <w:rsid w:val="005515B0"/>
    <w:rsid w:val="00552350"/>
    <w:rsid w:val="00554CE7"/>
    <w:rsid w:val="00554D85"/>
    <w:rsid w:val="00555435"/>
    <w:rsid w:val="00556BC3"/>
    <w:rsid w:val="00556DC0"/>
    <w:rsid w:val="005623F5"/>
    <w:rsid w:val="005648B9"/>
    <w:rsid w:val="00564BFF"/>
    <w:rsid w:val="00567239"/>
    <w:rsid w:val="00573089"/>
    <w:rsid w:val="00575BDF"/>
    <w:rsid w:val="00581812"/>
    <w:rsid w:val="00582107"/>
    <w:rsid w:val="005821C3"/>
    <w:rsid w:val="00584054"/>
    <w:rsid w:val="00586A59"/>
    <w:rsid w:val="00590621"/>
    <w:rsid w:val="005930EB"/>
    <w:rsid w:val="005A0E14"/>
    <w:rsid w:val="005A298A"/>
    <w:rsid w:val="005A4B4B"/>
    <w:rsid w:val="005A5F68"/>
    <w:rsid w:val="005A617F"/>
    <w:rsid w:val="005A6FCA"/>
    <w:rsid w:val="005A7461"/>
    <w:rsid w:val="005B065F"/>
    <w:rsid w:val="005B2DDB"/>
    <w:rsid w:val="005B3AD3"/>
    <w:rsid w:val="005B4E2C"/>
    <w:rsid w:val="005B722F"/>
    <w:rsid w:val="005B7436"/>
    <w:rsid w:val="005C64D8"/>
    <w:rsid w:val="005C7EC8"/>
    <w:rsid w:val="005D1F19"/>
    <w:rsid w:val="005E0E2D"/>
    <w:rsid w:val="005E151D"/>
    <w:rsid w:val="005E19DE"/>
    <w:rsid w:val="005E49E1"/>
    <w:rsid w:val="005E5297"/>
    <w:rsid w:val="005E58BE"/>
    <w:rsid w:val="005F08EE"/>
    <w:rsid w:val="005F1453"/>
    <w:rsid w:val="005F2A72"/>
    <w:rsid w:val="005F38F8"/>
    <w:rsid w:val="005F7C65"/>
    <w:rsid w:val="00600706"/>
    <w:rsid w:val="00605182"/>
    <w:rsid w:val="0062668D"/>
    <w:rsid w:val="006301A9"/>
    <w:rsid w:val="00631544"/>
    <w:rsid w:val="00631682"/>
    <w:rsid w:val="00634554"/>
    <w:rsid w:val="006346E4"/>
    <w:rsid w:val="00640F3B"/>
    <w:rsid w:val="00644E7E"/>
    <w:rsid w:val="00652E51"/>
    <w:rsid w:val="00653A86"/>
    <w:rsid w:val="00655CF7"/>
    <w:rsid w:val="00661195"/>
    <w:rsid w:val="0066370D"/>
    <w:rsid w:val="00664FE5"/>
    <w:rsid w:val="00665241"/>
    <w:rsid w:val="0066695F"/>
    <w:rsid w:val="00672EEC"/>
    <w:rsid w:val="00677FFA"/>
    <w:rsid w:val="006814DE"/>
    <w:rsid w:val="0068750D"/>
    <w:rsid w:val="00687A46"/>
    <w:rsid w:val="0069026C"/>
    <w:rsid w:val="006A5556"/>
    <w:rsid w:val="006A585E"/>
    <w:rsid w:val="006A6182"/>
    <w:rsid w:val="006A77F0"/>
    <w:rsid w:val="006B1A33"/>
    <w:rsid w:val="006B441F"/>
    <w:rsid w:val="006C077F"/>
    <w:rsid w:val="006C1977"/>
    <w:rsid w:val="006C1A6E"/>
    <w:rsid w:val="006C4984"/>
    <w:rsid w:val="006C4B93"/>
    <w:rsid w:val="006D305C"/>
    <w:rsid w:val="006D3BF0"/>
    <w:rsid w:val="006D3DD0"/>
    <w:rsid w:val="006D65A6"/>
    <w:rsid w:val="006D6FCF"/>
    <w:rsid w:val="006E043D"/>
    <w:rsid w:val="006E0B70"/>
    <w:rsid w:val="006E249D"/>
    <w:rsid w:val="006E4075"/>
    <w:rsid w:val="006F4D0E"/>
    <w:rsid w:val="00700CAB"/>
    <w:rsid w:val="007017B2"/>
    <w:rsid w:val="00704B48"/>
    <w:rsid w:val="007111FE"/>
    <w:rsid w:val="00711F63"/>
    <w:rsid w:val="007211E1"/>
    <w:rsid w:val="00723CAD"/>
    <w:rsid w:val="00725420"/>
    <w:rsid w:val="007264F2"/>
    <w:rsid w:val="00727263"/>
    <w:rsid w:val="00730359"/>
    <w:rsid w:val="0073090E"/>
    <w:rsid w:val="007323EA"/>
    <w:rsid w:val="00732E65"/>
    <w:rsid w:val="00733381"/>
    <w:rsid w:val="007408C9"/>
    <w:rsid w:val="00740924"/>
    <w:rsid w:val="00740B79"/>
    <w:rsid w:val="007415F6"/>
    <w:rsid w:val="00742BD5"/>
    <w:rsid w:val="00745892"/>
    <w:rsid w:val="007460E5"/>
    <w:rsid w:val="00750C5A"/>
    <w:rsid w:val="00753D3C"/>
    <w:rsid w:val="00753DD1"/>
    <w:rsid w:val="00764887"/>
    <w:rsid w:val="00765CEB"/>
    <w:rsid w:val="00766341"/>
    <w:rsid w:val="00776CA1"/>
    <w:rsid w:val="007809BC"/>
    <w:rsid w:val="00782528"/>
    <w:rsid w:val="00783DD6"/>
    <w:rsid w:val="007900B3"/>
    <w:rsid w:val="00790BBA"/>
    <w:rsid w:val="00792466"/>
    <w:rsid w:val="00796088"/>
    <w:rsid w:val="00796A2E"/>
    <w:rsid w:val="007A3750"/>
    <w:rsid w:val="007A5A28"/>
    <w:rsid w:val="007B1933"/>
    <w:rsid w:val="007B1AFA"/>
    <w:rsid w:val="007B3297"/>
    <w:rsid w:val="007B6DE1"/>
    <w:rsid w:val="007C0379"/>
    <w:rsid w:val="007C3E7B"/>
    <w:rsid w:val="007D0C42"/>
    <w:rsid w:val="007D2C2A"/>
    <w:rsid w:val="007D457C"/>
    <w:rsid w:val="007E2020"/>
    <w:rsid w:val="007E454E"/>
    <w:rsid w:val="007F34D1"/>
    <w:rsid w:val="007F37BC"/>
    <w:rsid w:val="007F3DCB"/>
    <w:rsid w:val="007F4035"/>
    <w:rsid w:val="007F6A4E"/>
    <w:rsid w:val="0080117A"/>
    <w:rsid w:val="008020DF"/>
    <w:rsid w:val="0080337B"/>
    <w:rsid w:val="00804C83"/>
    <w:rsid w:val="00810CD7"/>
    <w:rsid w:val="00811D9C"/>
    <w:rsid w:val="0081334B"/>
    <w:rsid w:val="00815EBA"/>
    <w:rsid w:val="00820AB0"/>
    <w:rsid w:val="00820D6B"/>
    <w:rsid w:val="00824440"/>
    <w:rsid w:val="008244FA"/>
    <w:rsid w:val="0082656A"/>
    <w:rsid w:val="00826AE3"/>
    <w:rsid w:val="0082784B"/>
    <w:rsid w:val="00831A91"/>
    <w:rsid w:val="0083320A"/>
    <w:rsid w:val="0084085A"/>
    <w:rsid w:val="00841AB0"/>
    <w:rsid w:val="00846428"/>
    <w:rsid w:val="00851060"/>
    <w:rsid w:val="00852722"/>
    <w:rsid w:val="00853A4C"/>
    <w:rsid w:val="0085416C"/>
    <w:rsid w:val="008544CB"/>
    <w:rsid w:val="00856B0C"/>
    <w:rsid w:val="00862F76"/>
    <w:rsid w:val="008651D1"/>
    <w:rsid w:val="00866673"/>
    <w:rsid w:val="00866AB4"/>
    <w:rsid w:val="0087007E"/>
    <w:rsid w:val="008719C2"/>
    <w:rsid w:val="00877117"/>
    <w:rsid w:val="00880CAA"/>
    <w:rsid w:val="00884550"/>
    <w:rsid w:val="008846DD"/>
    <w:rsid w:val="0088605C"/>
    <w:rsid w:val="008864D7"/>
    <w:rsid w:val="0089202D"/>
    <w:rsid w:val="00892260"/>
    <w:rsid w:val="00894094"/>
    <w:rsid w:val="0089457C"/>
    <w:rsid w:val="008961F9"/>
    <w:rsid w:val="0089654B"/>
    <w:rsid w:val="008A298E"/>
    <w:rsid w:val="008A3FDD"/>
    <w:rsid w:val="008A64DE"/>
    <w:rsid w:val="008B0428"/>
    <w:rsid w:val="008B04DC"/>
    <w:rsid w:val="008B1A64"/>
    <w:rsid w:val="008B6916"/>
    <w:rsid w:val="008B7829"/>
    <w:rsid w:val="008C7BD3"/>
    <w:rsid w:val="008D28F5"/>
    <w:rsid w:val="008D2D16"/>
    <w:rsid w:val="008D7AF8"/>
    <w:rsid w:val="008E097E"/>
    <w:rsid w:val="008E49B4"/>
    <w:rsid w:val="008E5AC8"/>
    <w:rsid w:val="008E6483"/>
    <w:rsid w:val="008F3E02"/>
    <w:rsid w:val="00902F25"/>
    <w:rsid w:val="0090456C"/>
    <w:rsid w:val="0090474A"/>
    <w:rsid w:val="00912AD9"/>
    <w:rsid w:val="00913594"/>
    <w:rsid w:val="0091577F"/>
    <w:rsid w:val="00915966"/>
    <w:rsid w:val="00916984"/>
    <w:rsid w:val="00924784"/>
    <w:rsid w:val="00926121"/>
    <w:rsid w:val="00927258"/>
    <w:rsid w:val="00927F9C"/>
    <w:rsid w:val="0093059E"/>
    <w:rsid w:val="0093078F"/>
    <w:rsid w:val="00930E2A"/>
    <w:rsid w:val="0093136D"/>
    <w:rsid w:val="00935783"/>
    <w:rsid w:val="00941699"/>
    <w:rsid w:val="00941ED6"/>
    <w:rsid w:val="00943E99"/>
    <w:rsid w:val="00945195"/>
    <w:rsid w:val="00946416"/>
    <w:rsid w:val="00946F3B"/>
    <w:rsid w:val="0094746A"/>
    <w:rsid w:val="009524EC"/>
    <w:rsid w:val="00952AA2"/>
    <w:rsid w:val="00955783"/>
    <w:rsid w:val="00961035"/>
    <w:rsid w:val="009710E0"/>
    <w:rsid w:val="00974F90"/>
    <w:rsid w:val="00977DC1"/>
    <w:rsid w:val="0098062C"/>
    <w:rsid w:val="00980FA5"/>
    <w:rsid w:val="009815B3"/>
    <w:rsid w:val="009819CD"/>
    <w:rsid w:val="00981C14"/>
    <w:rsid w:val="00984A65"/>
    <w:rsid w:val="009862AB"/>
    <w:rsid w:val="00987C33"/>
    <w:rsid w:val="009926E5"/>
    <w:rsid w:val="009975E8"/>
    <w:rsid w:val="009A0B71"/>
    <w:rsid w:val="009A0F9C"/>
    <w:rsid w:val="009A2D10"/>
    <w:rsid w:val="009A34E6"/>
    <w:rsid w:val="009A7412"/>
    <w:rsid w:val="009C251F"/>
    <w:rsid w:val="009C67E7"/>
    <w:rsid w:val="009C694E"/>
    <w:rsid w:val="009C75BF"/>
    <w:rsid w:val="009D181B"/>
    <w:rsid w:val="009D40D7"/>
    <w:rsid w:val="009D4DCF"/>
    <w:rsid w:val="009E018D"/>
    <w:rsid w:val="009E5830"/>
    <w:rsid w:val="009F088A"/>
    <w:rsid w:val="009F08D8"/>
    <w:rsid w:val="009F1DCA"/>
    <w:rsid w:val="009F26BA"/>
    <w:rsid w:val="009F5448"/>
    <w:rsid w:val="00A0173D"/>
    <w:rsid w:val="00A01874"/>
    <w:rsid w:val="00A03193"/>
    <w:rsid w:val="00A05406"/>
    <w:rsid w:val="00A05EB6"/>
    <w:rsid w:val="00A145A7"/>
    <w:rsid w:val="00A14D5E"/>
    <w:rsid w:val="00A16A5C"/>
    <w:rsid w:val="00A16F2B"/>
    <w:rsid w:val="00A17E91"/>
    <w:rsid w:val="00A25194"/>
    <w:rsid w:val="00A26EDD"/>
    <w:rsid w:val="00A30E41"/>
    <w:rsid w:val="00A3166E"/>
    <w:rsid w:val="00A3231A"/>
    <w:rsid w:val="00A35DB1"/>
    <w:rsid w:val="00A36EA3"/>
    <w:rsid w:val="00A403C3"/>
    <w:rsid w:val="00A4154F"/>
    <w:rsid w:val="00A42373"/>
    <w:rsid w:val="00A423FF"/>
    <w:rsid w:val="00A4597A"/>
    <w:rsid w:val="00A51FC3"/>
    <w:rsid w:val="00A521F8"/>
    <w:rsid w:val="00A56B3F"/>
    <w:rsid w:val="00A64CB6"/>
    <w:rsid w:val="00A71579"/>
    <w:rsid w:val="00A743FB"/>
    <w:rsid w:val="00A750EB"/>
    <w:rsid w:val="00A763A2"/>
    <w:rsid w:val="00A80A79"/>
    <w:rsid w:val="00A82695"/>
    <w:rsid w:val="00A8462D"/>
    <w:rsid w:val="00A90726"/>
    <w:rsid w:val="00A91C54"/>
    <w:rsid w:val="00A92427"/>
    <w:rsid w:val="00A944FE"/>
    <w:rsid w:val="00A95CF1"/>
    <w:rsid w:val="00A97A65"/>
    <w:rsid w:val="00AA3D9E"/>
    <w:rsid w:val="00AB1C8D"/>
    <w:rsid w:val="00AC269F"/>
    <w:rsid w:val="00AC5A83"/>
    <w:rsid w:val="00AD4FD4"/>
    <w:rsid w:val="00AE77C5"/>
    <w:rsid w:val="00AF2BCA"/>
    <w:rsid w:val="00AF5D7D"/>
    <w:rsid w:val="00AF6FED"/>
    <w:rsid w:val="00B02EE6"/>
    <w:rsid w:val="00B044E8"/>
    <w:rsid w:val="00B05B89"/>
    <w:rsid w:val="00B10F56"/>
    <w:rsid w:val="00B111F6"/>
    <w:rsid w:val="00B1166B"/>
    <w:rsid w:val="00B21C4B"/>
    <w:rsid w:val="00B23366"/>
    <w:rsid w:val="00B239DE"/>
    <w:rsid w:val="00B24104"/>
    <w:rsid w:val="00B25612"/>
    <w:rsid w:val="00B256B4"/>
    <w:rsid w:val="00B26330"/>
    <w:rsid w:val="00B3024D"/>
    <w:rsid w:val="00B31924"/>
    <w:rsid w:val="00B31B85"/>
    <w:rsid w:val="00B3318E"/>
    <w:rsid w:val="00B37E0E"/>
    <w:rsid w:val="00B51297"/>
    <w:rsid w:val="00B5315B"/>
    <w:rsid w:val="00B54016"/>
    <w:rsid w:val="00B55854"/>
    <w:rsid w:val="00B566F4"/>
    <w:rsid w:val="00B60C6B"/>
    <w:rsid w:val="00B62C29"/>
    <w:rsid w:val="00B62E3D"/>
    <w:rsid w:val="00B768BD"/>
    <w:rsid w:val="00B81A3B"/>
    <w:rsid w:val="00B82E76"/>
    <w:rsid w:val="00B8560C"/>
    <w:rsid w:val="00B86A24"/>
    <w:rsid w:val="00B93CC3"/>
    <w:rsid w:val="00B97ACD"/>
    <w:rsid w:val="00BA0677"/>
    <w:rsid w:val="00BA0F7F"/>
    <w:rsid w:val="00BA2BF3"/>
    <w:rsid w:val="00BA5B71"/>
    <w:rsid w:val="00BB1C34"/>
    <w:rsid w:val="00BB5B8B"/>
    <w:rsid w:val="00BB6B34"/>
    <w:rsid w:val="00BC0CA9"/>
    <w:rsid w:val="00BC775A"/>
    <w:rsid w:val="00BD01B6"/>
    <w:rsid w:val="00BD1DC4"/>
    <w:rsid w:val="00BD4B10"/>
    <w:rsid w:val="00BD6081"/>
    <w:rsid w:val="00BD681F"/>
    <w:rsid w:val="00BD6E26"/>
    <w:rsid w:val="00BE5217"/>
    <w:rsid w:val="00BF02A5"/>
    <w:rsid w:val="00BF05EC"/>
    <w:rsid w:val="00BF2B0B"/>
    <w:rsid w:val="00BF74B0"/>
    <w:rsid w:val="00C03333"/>
    <w:rsid w:val="00C10745"/>
    <w:rsid w:val="00C11332"/>
    <w:rsid w:val="00C1345A"/>
    <w:rsid w:val="00C13CD3"/>
    <w:rsid w:val="00C16A1A"/>
    <w:rsid w:val="00C20FEA"/>
    <w:rsid w:val="00C25C05"/>
    <w:rsid w:val="00C27041"/>
    <w:rsid w:val="00C27ADB"/>
    <w:rsid w:val="00C32960"/>
    <w:rsid w:val="00C33239"/>
    <w:rsid w:val="00C370B4"/>
    <w:rsid w:val="00C37BD5"/>
    <w:rsid w:val="00C37D4E"/>
    <w:rsid w:val="00C435A7"/>
    <w:rsid w:val="00C46A9C"/>
    <w:rsid w:val="00C525BD"/>
    <w:rsid w:val="00C533CB"/>
    <w:rsid w:val="00C53880"/>
    <w:rsid w:val="00C54C91"/>
    <w:rsid w:val="00C5710E"/>
    <w:rsid w:val="00C61BED"/>
    <w:rsid w:val="00C6234F"/>
    <w:rsid w:val="00C62B26"/>
    <w:rsid w:val="00C63185"/>
    <w:rsid w:val="00C66B09"/>
    <w:rsid w:val="00C66B5C"/>
    <w:rsid w:val="00C67043"/>
    <w:rsid w:val="00C6751B"/>
    <w:rsid w:val="00C701B7"/>
    <w:rsid w:val="00C72890"/>
    <w:rsid w:val="00C808CA"/>
    <w:rsid w:val="00C859E0"/>
    <w:rsid w:val="00C85EAE"/>
    <w:rsid w:val="00C91210"/>
    <w:rsid w:val="00C946B8"/>
    <w:rsid w:val="00C951BC"/>
    <w:rsid w:val="00C97339"/>
    <w:rsid w:val="00C9763A"/>
    <w:rsid w:val="00CA1597"/>
    <w:rsid w:val="00CA29C6"/>
    <w:rsid w:val="00CA45A8"/>
    <w:rsid w:val="00CA506F"/>
    <w:rsid w:val="00CA5FF4"/>
    <w:rsid w:val="00CB3A30"/>
    <w:rsid w:val="00CB4E7B"/>
    <w:rsid w:val="00CB4EF2"/>
    <w:rsid w:val="00CC2FF8"/>
    <w:rsid w:val="00CD172C"/>
    <w:rsid w:val="00CD2927"/>
    <w:rsid w:val="00CD7458"/>
    <w:rsid w:val="00CE058D"/>
    <w:rsid w:val="00CE1388"/>
    <w:rsid w:val="00CE2BBE"/>
    <w:rsid w:val="00CF03F6"/>
    <w:rsid w:val="00D03360"/>
    <w:rsid w:val="00D0372E"/>
    <w:rsid w:val="00D04FCB"/>
    <w:rsid w:val="00D1107F"/>
    <w:rsid w:val="00D134C0"/>
    <w:rsid w:val="00D1688E"/>
    <w:rsid w:val="00D17F0B"/>
    <w:rsid w:val="00D204FD"/>
    <w:rsid w:val="00D310F8"/>
    <w:rsid w:val="00D31BB4"/>
    <w:rsid w:val="00D37898"/>
    <w:rsid w:val="00D41333"/>
    <w:rsid w:val="00D41E3C"/>
    <w:rsid w:val="00D448C5"/>
    <w:rsid w:val="00D47BA8"/>
    <w:rsid w:val="00D512BD"/>
    <w:rsid w:val="00D529FB"/>
    <w:rsid w:val="00D569B6"/>
    <w:rsid w:val="00D57906"/>
    <w:rsid w:val="00D6180E"/>
    <w:rsid w:val="00D65D3F"/>
    <w:rsid w:val="00D7208D"/>
    <w:rsid w:val="00D73CDD"/>
    <w:rsid w:val="00D8260A"/>
    <w:rsid w:val="00D862AA"/>
    <w:rsid w:val="00D86C33"/>
    <w:rsid w:val="00D915DB"/>
    <w:rsid w:val="00D91975"/>
    <w:rsid w:val="00D96AA1"/>
    <w:rsid w:val="00DA440E"/>
    <w:rsid w:val="00DB0688"/>
    <w:rsid w:val="00DB25A8"/>
    <w:rsid w:val="00DB35B1"/>
    <w:rsid w:val="00DB4B1B"/>
    <w:rsid w:val="00DC1004"/>
    <w:rsid w:val="00DC5D5D"/>
    <w:rsid w:val="00DD0C9F"/>
    <w:rsid w:val="00DD15D8"/>
    <w:rsid w:val="00DD6938"/>
    <w:rsid w:val="00DD6D02"/>
    <w:rsid w:val="00DE2444"/>
    <w:rsid w:val="00DE3719"/>
    <w:rsid w:val="00DE3C5E"/>
    <w:rsid w:val="00DE43BC"/>
    <w:rsid w:val="00DF00C9"/>
    <w:rsid w:val="00DF1F35"/>
    <w:rsid w:val="00DF6551"/>
    <w:rsid w:val="00E03E4B"/>
    <w:rsid w:val="00E0437D"/>
    <w:rsid w:val="00E05FC2"/>
    <w:rsid w:val="00E066E4"/>
    <w:rsid w:val="00E139AA"/>
    <w:rsid w:val="00E16A02"/>
    <w:rsid w:val="00E17B51"/>
    <w:rsid w:val="00E20735"/>
    <w:rsid w:val="00E24B29"/>
    <w:rsid w:val="00E25397"/>
    <w:rsid w:val="00E2731B"/>
    <w:rsid w:val="00E27474"/>
    <w:rsid w:val="00E30DC3"/>
    <w:rsid w:val="00E3182C"/>
    <w:rsid w:val="00E32C80"/>
    <w:rsid w:val="00E34EA6"/>
    <w:rsid w:val="00E36168"/>
    <w:rsid w:val="00E37F84"/>
    <w:rsid w:val="00E46942"/>
    <w:rsid w:val="00E500F4"/>
    <w:rsid w:val="00E51331"/>
    <w:rsid w:val="00E519B3"/>
    <w:rsid w:val="00E56336"/>
    <w:rsid w:val="00E5642B"/>
    <w:rsid w:val="00E573E9"/>
    <w:rsid w:val="00E60840"/>
    <w:rsid w:val="00E6087B"/>
    <w:rsid w:val="00E621B6"/>
    <w:rsid w:val="00E62FDE"/>
    <w:rsid w:val="00E646E8"/>
    <w:rsid w:val="00E667E3"/>
    <w:rsid w:val="00E67845"/>
    <w:rsid w:val="00E67975"/>
    <w:rsid w:val="00E748BB"/>
    <w:rsid w:val="00E74E55"/>
    <w:rsid w:val="00E81B45"/>
    <w:rsid w:val="00E82026"/>
    <w:rsid w:val="00E838D0"/>
    <w:rsid w:val="00E86145"/>
    <w:rsid w:val="00E864F7"/>
    <w:rsid w:val="00E86802"/>
    <w:rsid w:val="00E93D03"/>
    <w:rsid w:val="00E94AA3"/>
    <w:rsid w:val="00E9755F"/>
    <w:rsid w:val="00EA1779"/>
    <w:rsid w:val="00EA2632"/>
    <w:rsid w:val="00EA4720"/>
    <w:rsid w:val="00EA7EA0"/>
    <w:rsid w:val="00EB42F2"/>
    <w:rsid w:val="00EC1027"/>
    <w:rsid w:val="00EC1244"/>
    <w:rsid w:val="00ED00AB"/>
    <w:rsid w:val="00ED4425"/>
    <w:rsid w:val="00EE0581"/>
    <w:rsid w:val="00EE060E"/>
    <w:rsid w:val="00EE247A"/>
    <w:rsid w:val="00EE3872"/>
    <w:rsid w:val="00EE4B73"/>
    <w:rsid w:val="00EF16DF"/>
    <w:rsid w:val="00F00526"/>
    <w:rsid w:val="00F01077"/>
    <w:rsid w:val="00F02003"/>
    <w:rsid w:val="00F02DA9"/>
    <w:rsid w:val="00F06C2D"/>
    <w:rsid w:val="00F07F7A"/>
    <w:rsid w:val="00F14293"/>
    <w:rsid w:val="00F15F02"/>
    <w:rsid w:val="00F172FA"/>
    <w:rsid w:val="00F17B91"/>
    <w:rsid w:val="00F239BA"/>
    <w:rsid w:val="00F34CAF"/>
    <w:rsid w:val="00F35DF2"/>
    <w:rsid w:val="00F404E0"/>
    <w:rsid w:val="00F41C56"/>
    <w:rsid w:val="00F5291E"/>
    <w:rsid w:val="00F56225"/>
    <w:rsid w:val="00F633E3"/>
    <w:rsid w:val="00F654D0"/>
    <w:rsid w:val="00F718E5"/>
    <w:rsid w:val="00F71A8E"/>
    <w:rsid w:val="00F75F6D"/>
    <w:rsid w:val="00F81AE2"/>
    <w:rsid w:val="00F914AB"/>
    <w:rsid w:val="00F92F45"/>
    <w:rsid w:val="00F9359E"/>
    <w:rsid w:val="00FB3B4E"/>
    <w:rsid w:val="00FC11CF"/>
    <w:rsid w:val="00FC2519"/>
    <w:rsid w:val="00FD1822"/>
    <w:rsid w:val="00FD7FF2"/>
    <w:rsid w:val="00FE0112"/>
    <w:rsid w:val="00FE431D"/>
    <w:rsid w:val="00FE46B3"/>
    <w:rsid w:val="00FF03DF"/>
    <w:rsid w:val="00FF2A0A"/>
    <w:rsid w:val="00FF41CE"/>
    <w:rsid w:val="00FF6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92EAFF-0984-42D9-B125-6415CFCE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0A45"/>
    <w:pPr>
      <w:widowControl w:val="0"/>
      <w:spacing w:line="360" w:lineRule="auto"/>
      <w:ind w:firstLineChars="200" w:firstLine="200"/>
      <w:jc w:val="both"/>
    </w:pPr>
  </w:style>
  <w:style w:type="paragraph" w:styleId="1">
    <w:name w:val="heading 1"/>
    <w:basedOn w:val="a"/>
    <w:next w:val="a"/>
    <w:link w:val="1Char"/>
    <w:uiPriority w:val="9"/>
    <w:qFormat/>
    <w:rsid w:val="003D0A45"/>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3D0A45"/>
    <w:pPr>
      <w:keepNext/>
      <w:keepLines/>
      <w:spacing w:before="260" w:after="260" w:line="416" w:lineRule="auto"/>
      <w:outlineLvl w:val="1"/>
    </w:pPr>
    <w:rPr>
      <w:rFonts w:asciiTheme="majorHAnsi" w:eastAsia="楷体" w:hAnsiTheme="majorHAnsi" w:cstheme="majorBidi"/>
      <w:b/>
      <w:bCs/>
      <w:sz w:val="24"/>
      <w:szCs w:val="32"/>
    </w:rPr>
  </w:style>
  <w:style w:type="paragraph" w:styleId="3">
    <w:name w:val="heading 3"/>
    <w:basedOn w:val="a"/>
    <w:next w:val="a"/>
    <w:link w:val="3Char"/>
    <w:uiPriority w:val="9"/>
    <w:unhideWhenUsed/>
    <w:qFormat/>
    <w:rsid w:val="00BD4B1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4B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16D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C4B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14DE"/>
    <w:rPr>
      <w:sz w:val="18"/>
      <w:szCs w:val="18"/>
    </w:rPr>
  </w:style>
  <w:style w:type="paragraph" w:styleId="a4">
    <w:name w:val="footer"/>
    <w:basedOn w:val="a"/>
    <w:link w:val="Char0"/>
    <w:uiPriority w:val="99"/>
    <w:unhideWhenUsed/>
    <w:rsid w:val="006814DE"/>
    <w:pPr>
      <w:tabs>
        <w:tab w:val="center" w:pos="4153"/>
        <w:tab w:val="right" w:pos="8306"/>
      </w:tabs>
      <w:snapToGrid w:val="0"/>
      <w:jc w:val="left"/>
    </w:pPr>
    <w:rPr>
      <w:sz w:val="18"/>
      <w:szCs w:val="18"/>
    </w:rPr>
  </w:style>
  <w:style w:type="character" w:customStyle="1" w:styleId="Char0">
    <w:name w:val="页脚 Char"/>
    <w:basedOn w:val="a0"/>
    <w:link w:val="a4"/>
    <w:uiPriority w:val="99"/>
    <w:rsid w:val="006814DE"/>
    <w:rPr>
      <w:sz w:val="18"/>
      <w:szCs w:val="18"/>
    </w:rPr>
  </w:style>
  <w:style w:type="paragraph" w:styleId="a5">
    <w:name w:val="List Paragraph"/>
    <w:basedOn w:val="a"/>
    <w:uiPriority w:val="34"/>
    <w:qFormat/>
    <w:rsid w:val="006814DE"/>
    <w:pPr>
      <w:ind w:firstLine="420"/>
    </w:pPr>
  </w:style>
  <w:style w:type="paragraph" w:styleId="a6">
    <w:name w:val="Body Text Indent"/>
    <w:basedOn w:val="a"/>
    <w:link w:val="Char1"/>
    <w:semiHidden/>
    <w:rsid w:val="001714B0"/>
    <w:pPr>
      <w:ind w:left="1200"/>
    </w:pPr>
    <w:rPr>
      <w:rFonts w:ascii="Times New Roman" w:eastAsia="华文行楷" w:hAnsi="Times New Roman" w:cs="Times New Roman"/>
      <w:sz w:val="28"/>
      <w:szCs w:val="24"/>
    </w:rPr>
  </w:style>
  <w:style w:type="character" w:customStyle="1" w:styleId="Char1">
    <w:name w:val="正文文本缩进 Char"/>
    <w:basedOn w:val="a0"/>
    <w:link w:val="a6"/>
    <w:semiHidden/>
    <w:rsid w:val="001714B0"/>
    <w:rPr>
      <w:rFonts w:ascii="Times New Roman" w:eastAsia="华文行楷" w:hAnsi="Times New Roman" w:cs="Times New Roman"/>
      <w:sz w:val="28"/>
      <w:szCs w:val="24"/>
    </w:rPr>
  </w:style>
  <w:style w:type="character" w:styleId="a7">
    <w:name w:val="Placeholder Text"/>
    <w:basedOn w:val="a0"/>
    <w:uiPriority w:val="99"/>
    <w:semiHidden/>
    <w:rsid w:val="004178D0"/>
    <w:rPr>
      <w:color w:val="808080"/>
    </w:rPr>
  </w:style>
  <w:style w:type="paragraph" w:styleId="a8">
    <w:name w:val="Balloon Text"/>
    <w:basedOn w:val="a"/>
    <w:link w:val="Char2"/>
    <w:uiPriority w:val="99"/>
    <w:semiHidden/>
    <w:unhideWhenUsed/>
    <w:rsid w:val="004178D0"/>
    <w:rPr>
      <w:sz w:val="18"/>
      <w:szCs w:val="18"/>
    </w:rPr>
  </w:style>
  <w:style w:type="character" w:customStyle="1" w:styleId="Char2">
    <w:name w:val="批注框文本 Char"/>
    <w:basedOn w:val="a0"/>
    <w:link w:val="a8"/>
    <w:uiPriority w:val="99"/>
    <w:semiHidden/>
    <w:rsid w:val="004178D0"/>
    <w:rPr>
      <w:sz w:val="18"/>
      <w:szCs w:val="18"/>
    </w:rPr>
  </w:style>
  <w:style w:type="character" w:styleId="a9">
    <w:name w:val="Hyperlink"/>
    <w:basedOn w:val="a0"/>
    <w:uiPriority w:val="99"/>
    <w:unhideWhenUsed/>
    <w:rsid w:val="001E7CF2"/>
    <w:rPr>
      <w:color w:val="0000FF"/>
      <w:u w:val="single"/>
    </w:rPr>
  </w:style>
  <w:style w:type="paragraph" w:styleId="aa">
    <w:name w:val="Normal (Web)"/>
    <w:basedOn w:val="a"/>
    <w:uiPriority w:val="99"/>
    <w:unhideWhenUsed/>
    <w:rsid w:val="00105951"/>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FB3B4E"/>
    <w:rPr>
      <w:b/>
      <w:bCs/>
    </w:rPr>
  </w:style>
  <w:style w:type="character" w:customStyle="1" w:styleId="1Char">
    <w:name w:val="标题 1 Char"/>
    <w:basedOn w:val="a0"/>
    <w:link w:val="1"/>
    <w:uiPriority w:val="9"/>
    <w:rsid w:val="003D0A45"/>
    <w:rPr>
      <w:b/>
      <w:bCs/>
      <w:kern w:val="44"/>
      <w:sz w:val="28"/>
      <w:szCs w:val="44"/>
    </w:rPr>
  </w:style>
  <w:style w:type="paragraph" w:styleId="TOC">
    <w:name w:val="TOC Heading"/>
    <w:basedOn w:val="1"/>
    <w:next w:val="a"/>
    <w:uiPriority w:val="39"/>
    <w:unhideWhenUsed/>
    <w:qFormat/>
    <w:rsid w:val="007415F6"/>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c">
    <w:name w:val="Title"/>
    <w:basedOn w:val="a"/>
    <w:next w:val="a"/>
    <w:link w:val="Char3"/>
    <w:uiPriority w:val="10"/>
    <w:qFormat/>
    <w:rsid w:val="00BD4B1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BD4B10"/>
    <w:rPr>
      <w:rFonts w:asciiTheme="majorHAnsi" w:eastAsia="宋体" w:hAnsiTheme="majorHAnsi" w:cstheme="majorBidi"/>
      <w:b/>
      <w:bCs/>
      <w:sz w:val="32"/>
      <w:szCs w:val="32"/>
    </w:rPr>
  </w:style>
  <w:style w:type="character" w:customStyle="1" w:styleId="2Char">
    <w:name w:val="标题 2 Char"/>
    <w:basedOn w:val="a0"/>
    <w:link w:val="2"/>
    <w:uiPriority w:val="9"/>
    <w:rsid w:val="003D0A45"/>
    <w:rPr>
      <w:rFonts w:asciiTheme="majorHAnsi" w:eastAsia="楷体" w:hAnsiTheme="majorHAnsi" w:cstheme="majorBidi"/>
      <w:b/>
      <w:bCs/>
      <w:sz w:val="24"/>
      <w:szCs w:val="32"/>
    </w:rPr>
  </w:style>
  <w:style w:type="character" w:customStyle="1" w:styleId="3Char">
    <w:name w:val="标题 3 Char"/>
    <w:basedOn w:val="a0"/>
    <w:link w:val="3"/>
    <w:uiPriority w:val="9"/>
    <w:rsid w:val="00BD4B10"/>
    <w:rPr>
      <w:b/>
      <w:bCs/>
      <w:sz w:val="32"/>
      <w:szCs w:val="32"/>
    </w:rPr>
  </w:style>
  <w:style w:type="character" w:customStyle="1" w:styleId="4Char">
    <w:name w:val="标题 4 Char"/>
    <w:basedOn w:val="a0"/>
    <w:link w:val="4"/>
    <w:uiPriority w:val="9"/>
    <w:rsid w:val="00BD4B1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F16DF"/>
    <w:rPr>
      <w:b/>
      <w:bCs/>
      <w:sz w:val="28"/>
      <w:szCs w:val="28"/>
    </w:rPr>
  </w:style>
  <w:style w:type="character" w:customStyle="1" w:styleId="6Char">
    <w:name w:val="标题 6 Char"/>
    <w:basedOn w:val="a0"/>
    <w:link w:val="6"/>
    <w:uiPriority w:val="9"/>
    <w:rsid w:val="006C4B93"/>
    <w:rPr>
      <w:rFonts w:asciiTheme="majorHAnsi" w:eastAsiaTheme="majorEastAsia" w:hAnsiTheme="majorHAnsi" w:cstheme="majorBidi"/>
      <w:b/>
      <w:bCs/>
      <w:sz w:val="24"/>
      <w:szCs w:val="24"/>
    </w:rPr>
  </w:style>
  <w:style w:type="paragraph" w:styleId="20">
    <w:name w:val="toc 2"/>
    <w:basedOn w:val="a"/>
    <w:next w:val="a"/>
    <w:autoRedefine/>
    <w:uiPriority w:val="39"/>
    <w:unhideWhenUsed/>
    <w:qFormat/>
    <w:rsid w:val="000E28C9"/>
    <w:pPr>
      <w:widowControl/>
      <w:tabs>
        <w:tab w:val="right" w:leader="dot" w:pos="8296"/>
      </w:tabs>
      <w:spacing w:line="276" w:lineRule="auto"/>
      <w:ind w:left="221"/>
      <w:jc w:val="left"/>
    </w:pPr>
    <w:rPr>
      <w:kern w:val="0"/>
      <w:sz w:val="22"/>
    </w:rPr>
  </w:style>
  <w:style w:type="paragraph" w:styleId="10">
    <w:name w:val="toc 1"/>
    <w:basedOn w:val="a"/>
    <w:next w:val="a"/>
    <w:autoRedefine/>
    <w:uiPriority w:val="39"/>
    <w:unhideWhenUsed/>
    <w:qFormat/>
    <w:rsid w:val="00BA5B71"/>
    <w:pPr>
      <w:widowControl/>
      <w:tabs>
        <w:tab w:val="left" w:pos="840"/>
        <w:tab w:val="right" w:leader="dot" w:pos="8296"/>
      </w:tabs>
      <w:spacing w:after="100" w:line="276" w:lineRule="auto"/>
      <w:ind w:firstLine="600"/>
    </w:pPr>
    <w:rPr>
      <w:kern w:val="0"/>
      <w:sz w:val="22"/>
    </w:rPr>
  </w:style>
  <w:style w:type="paragraph" w:styleId="30">
    <w:name w:val="toc 3"/>
    <w:basedOn w:val="a"/>
    <w:next w:val="a"/>
    <w:autoRedefine/>
    <w:uiPriority w:val="39"/>
    <w:unhideWhenUsed/>
    <w:qFormat/>
    <w:rsid w:val="000E28C9"/>
    <w:pPr>
      <w:widowControl/>
      <w:tabs>
        <w:tab w:val="right" w:leader="dot" w:pos="8296"/>
      </w:tabs>
      <w:spacing w:after="100" w:line="360" w:lineRule="exact"/>
      <w:ind w:left="442"/>
      <w:jc w:val="left"/>
    </w:pPr>
    <w:rPr>
      <w:kern w:val="0"/>
      <w:sz w:val="22"/>
    </w:rPr>
  </w:style>
  <w:style w:type="paragraph" w:styleId="ad">
    <w:name w:val="Quote"/>
    <w:basedOn w:val="a"/>
    <w:next w:val="a"/>
    <w:link w:val="Char4"/>
    <w:uiPriority w:val="29"/>
    <w:qFormat/>
    <w:rsid w:val="00946F3B"/>
    <w:rPr>
      <w:i/>
      <w:iCs/>
      <w:color w:val="000000" w:themeColor="text1"/>
    </w:rPr>
  </w:style>
  <w:style w:type="character" w:customStyle="1" w:styleId="Char4">
    <w:name w:val="引用 Char"/>
    <w:basedOn w:val="a0"/>
    <w:link w:val="ad"/>
    <w:uiPriority w:val="29"/>
    <w:rsid w:val="00946F3B"/>
    <w:rPr>
      <w:i/>
      <w:iCs/>
      <w:color w:val="000000" w:themeColor="text1"/>
    </w:rPr>
  </w:style>
  <w:style w:type="character" w:customStyle="1" w:styleId="title-prefix">
    <w:name w:val="title-prefix"/>
    <w:basedOn w:val="a0"/>
    <w:rsid w:val="0004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1421">
      <w:bodyDiv w:val="1"/>
      <w:marLeft w:val="0"/>
      <w:marRight w:val="0"/>
      <w:marTop w:val="0"/>
      <w:marBottom w:val="0"/>
      <w:divBdr>
        <w:top w:val="none" w:sz="0" w:space="0" w:color="auto"/>
        <w:left w:val="none" w:sz="0" w:space="0" w:color="auto"/>
        <w:bottom w:val="none" w:sz="0" w:space="0" w:color="auto"/>
        <w:right w:val="none" w:sz="0" w:space="0" w:color="auto"/>
      </w:divBdr>
      <w:divsChild>
        <w:div w:id="760444136">
          <w:marLeft w:val="0"/>
          <w:marRight w:val="0"/>
          <w:marTop w:val="0"/>
          <w:marBottom w:val="0"/>
          <w:divBdr>
            <w:top w:val="none" w:sz="0" w:space="0" w:color="auto"/>
            <w:left w:val="none" w:sz="0" w:space="0" w:color="auto"/>
            <w:bottom w:val="none" w:sz="0" w:space="0" w:color="auto"/>
            <w:right w:val="none" w:sz="0" w:space="0" w:color="auto"/>
          </w:divBdr>
          <w:divsChild>
            <w:div w:id="140119245">
              <w:marLeft w:val="0"/>
              <w:marRight w:val="0"/>
              <w:marTop w:val="0"/>
              <w:marBottom w:val="0"/>
              <w:divBdr>
                <w:top w:val="none" w:sz="0" w:space="0" w:color="auto"/>
                <w:left w:val="none" w:sz="0" w:space="0" w:color="auto"/>
                <w:bottom w:val="none" w:sz="0" w:space="0" w:color="auto"/>
                <w:right w:val="none" w:sz="0" w:space="0" w:color="auto"/>
              </w:divBdr>
              <w:divsChild>
                <w:div w:id="734934100">
                  <w:marLeft w:val="0"/>
                  <w:marRight w:val="0"/>
                  <w:marTop w:val="0"/>
                  <w:marBottom w:val="0"/>
                  <w:divBdr>
                    <w:top w:val="none" w:sz="0" w:space="0" w:color="auto"/>
                    <w:left w:val="none" w:sz="0" w:space="0" w:color="auto"/>
                    <w:bottom w:val="none" w:sz="0" w:space="0" w:color="auto"/>
                    <w:right w:val="none" w:sz="0" w:space="0" w:color="auto"/>
                  </w:divBdr>
                  <w:divsChild>
                    <w:div w:id="786391248">
                      <w:marLeft w:val="0"/>
                      <w:marRight w:val="0"/>
                      <w:marTop w:val="0"/>
                      <w:marBottom w:val="0"/>
                      <w:divBdr>
                        <w:top w:val="none" w:sz="0" w:space="0" w:color="auto"/>
                        <w:left w:val="none" w:sz="0" w:space="0" w:color="auto"/>
                        <w:bottom w:val="none" w:sz="0" w:space="0" w:color="auto"/>
                        <w:right w:val="none" w:sz="0" w:space="0" w:color="auto"/>
                      </w:divBdr>
                      <w:divsChild>
                        <w:div w:id="476920110">
                          <w:marLeft w:val="0"/>
                          <w:marRight w:val="0"/>
                          <w:marTop w:val="0"/>
                          <w:marBottom w:val="0"/>
                          <w:divBdr>
                            <w:top w:val="none" w:sz="0" w:space="0" w:color="auto"/>
                            <w:left w:val="none" w:sz="0" w:space="0" w:color="auto"/>
                            <w:bottom w:val="none" w:sz="0" w:space="0" w:color="auto"/>
                            <w:right w:val="none" w:sz="0" w:space="0" w:color="auto"/>
                          </w:divBdr>
                          <w:divsChild>
                            <w:div w:id="12946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883816">
      <w:bodyDiv w:val="1"/>
      <w:marLeft w:val="0"/>
      <w:marRight w:val="0"/>
      <w:marTop w:val="0"/>
      <w:marBottom w:val="0"/>
      <w:divBdr>
        <w:top w:val="none" w:sz="0" w:space="0" w:color="auto"/>
        <w:left w:val="none" w:sz="0" w:space="0" w:color="auto"/>
        <w:bottom w:val="none" w:sz="0" w:space="0" w:color="auto"/>
        <w:right w:val="none" w:sz="0" w:space="0" w:color="auto"/>
      </w:divBdr>
      <w:divsChild>
        <w:div w:id="318072876">
          <w:marLeft w:val="0"/>
          <w:marRight w:val="0"/>
          <w:marTop w:val="0"/>
          <w:marBottom w:val="0"/>
          <w:divBdr>
            <w:top w:val="none" w:sz="0" w:space="0" w:color="auto"/>
            <w:left w:val="none" w:sz="0" w:space="0" w:color="auto"/>
            <w:bottom w:val="none" w:sz="0" w:space="0" w:color="auto"/>
            <w:right w:val="none" w:sz="0" w:space="0" w:color="auto"/>
          </w:divBdr>
          <w:divsChild>
            <w:div w:id="1728918712">
              <w:marLeft w:val="0"/>
              <w:marRight w:val="0"/>
              <w:marTop w:val="0"/>
              <w:marBottom w:val="0"/>
              <w:divBdr>
                <w:top w:val="none" w:sz="0" w:space="0" w:color="auto"/>
                <w:left w:val="none" w:sz="0" w:space="0" w:color="auto"/>
                <w:bottom w:val="none" w:sz="0" w:space="0" w:color="auto"/>
                <w:right w:val="none" w:sz="0" w:space="0" w:color="auto"/>
              </w:divBdr>
              <w:divsChild>
                <w:div w:id="1764570262">
                  <w:marLeft w:val="0"/>
                  <w:marRight w:val="0"/>
                  <w:marTop w:val="0"/>
                  <w:marBottom w:val="0"/>
                  <w:divBdr>
                    <w:top w:val="none" w:sz="0" w:space="0" w:color="auto"/>
                    <w:left w:val="none" w:sz="0" w:space="0" w:color="auto"/>
                    <w:bottom w:val="none" w:sz="0" w:space="0" w:color="auto"/>
                    <w:right w:val="none" w:sz="0" w:space="0" w:color="auto"/>
                  </w:divBdr>
                  <w:divsChild>
                    <w:div w:id="141310382">
                      <w:marLeft w:val="0"/>
                      <w:marRight w:val="0"/>
                      <w:marTop w:val="0"/>
                      <w:marBottom w:val="0"/>
                      <w:divBdr>
                        <w:top w:val="none" w:sz="0" w:space="0" w:color="auto"/>
                        <w:left w:val="none" w:sz="0" w:space="0" w:color="auto"/>
                        <w:bottom w:val="none" w:sz="0" w:space="0" w:color="auto"/>
                        <w:right w:val="none" w:sz="0" w:space="0" w:color="auto"/>
                      </w:divBdr>
                      <w:divsChild>
                        <w:div w:id="278142585">
                          <w:marLeft w:val="0"/>
                          <w:marRight w:val="0"/>
                          <w:marTop w:val="0"/>
                          <w:marBottom w:val="0"/>
                          <w:divBdr>
                            <w:top w:val="none" w:sz="0" w:space="0" w:color="auto"/>
                            <w:left w:val="none" w:sz="0" w:space="0" w:color="auto"/>
                            <w:bottom w:val="none" w:sz="0" w:space="0" w:color="auto"/>
                            <w:right w:val="none" w:sz="0" w:space="0" w:color="auto"/>
                          </w:divBdr>
                          <w:divsChild>
                            <w:div w:id="3514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916067">
      <w:bodyDiv w:val="1"/>
      <w:marLeft w:val="0"/>
      <w:marRight w:val="0"/>
      <w:marTop w:val="0"/>
      <w:marBottom w:val="0"/>
      <w:divBdr>
        <w:top w:val="none" w:sz="0" w:space="0" w:color="auto"/>
        <w:left w:val="none" w:sz="0" w:space="0" w:color="auto"/>
        <w:bottom w:val="none" w:sz="0" w:space="0" w:color="auto"/>
        <w:right w:val="none" w:sz="0" w:space="0" w:color="auto"/>
      </w:divBdr>
      <w:divsChild>
        <w:div w:id="1423457268">
          <w:marLeft w:val="0"/>
          <w:marRight w:val="0"/>
          <w:marTop w:val="0"/>
          <w:marBottom w:val="0"/>
          <w:divBdr>
            <w:top w:val="none" w:sz="0" w:space="0" w:color="auto"/>
            <w:left w:val="none" w:sz="0" w:space="0" w:color="auto"/>
            <w:bottom w:val="none" w:sz="0" w:space="0" w:color="auto"/>
            <w:right w:val="none" w:sz="0" w:space="0" w:color="auto"/>
          </w:divBdr>
          <w:divsChild>
            <w:div w:id="1237475333">
              <w:marLeft w:val="0"/>
              <w:marRight w:val="0"/>
              <w:marTop w:val="0"/>
              <w:marBottom w:val="0"/>
              <w:divBdr>
                <w:top w:val="none" w:sz="0" w:space="0" w:color="auto"/>
                <w:left w:val="none" w:sz="0" w:space="0" w:color="auto"/>
                <w:bottom w:val="none" w:sz="0" w:space="0" w:color="auto"/>
                <w:right w:val="none" w:sz="0" w:space="0" w:color="auto"/>
              </w:divBdr>
              <w:divsChild>
                <w:div w:id="2130464111">
                  <w:marLeft w:val="0"/>
                  <w:marRight w:val="0"/>
                  <w:marTop w:val="0"/>
                  <w:marBottom w:val="0"/>
                  <w:divBdr>
                    <w:top w:val="none" w:sz="0" w:space="0" w:color="auto"/>
                    <w:left w:val="none" w:sz="0" w:space="0" w:color="auto"/>
                    <w:bottom w:val="none" w:sz="0" w:space="0" w:color="auto"/>
                    <w:right w:val="none" w:sz="0" w:space="0" w:color="auto"/>
                  </w:divBdr>
                  <w:divsChild>
                    <w:div w:id="1028797460">
                      <w:marLeft w:val="0"/>
                      <w:marRight w:val="0"/>
                      <w:marTop w:val="0"/>
                      <w:marBottom w:val="0"/>
                      <w:divBdr>
                        <w:top w:val="none" w:sz="0" w:space="0" w:color="auto"/>
                        <w:left w:val="none" w:sz="0" w:space="0" w:color="auto"/>
                        <w:bottom w:val="none" w:sz="0" w:space="0" w:color="auto"/>
                        <w:right w:val="none" w:sz="0" w:space="0" w:color="auto"/>
                      </w:divBdr>
                      <w:divsChild>
                        <w:div w:id="727269686">
                          <w:marLeft w:val="0"/>
                          <w:marRight w:val="0"/>
                          <w:marTop w:val="0"/>
                          <w:marBottom w:val="0"/>
                          <w:divBdr>
                            <w:top w:val="none" w:sz="0" w:space="0" w:color="auto"/>
                            <w:left w:val="none" w:sz="0" w:space="0" w:color="auto"/>
                            <w:bottom w:val="none" w:sz="0" w:space="0" w:color="auto"/>
                            <w:right w:val="none" w:sz="0" w:space="0" w:color="auto"/>
                          </w:divBdr>
                          <w:divsChild>
                            <w:div w:id="735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752693">
      <w:bodyDiv w:val="1"/>
      <w:marLeft w:val="0"/>
      <w:marRight w:val="0"/>
      <w:marTop w:val="0"/>
      <w:marBottom w:val="0"/>
      <w:divBdr>
        <w:top w:val="none" w:sz="0" w:space="0" w:color="auto"/>
        <w:left w:val="none" w:sz="0" w:space="0" w:color="auto"/>
        <w:bottom w:val="none" w:sz="0" w:space="0" w:color="auto"/>
        <w:right w:val="none" w:sz="0" w:space="0" w:color="auto"/>
      </w:divBdr>
      <w:divsChild>
        <w:div w:id="1934120887">
          <w:marLeft w:val="0"/>
          <w:marRight w:val="0"/>
          <w:marTop w:val="0"/>
          <w:marBottom w:val="0"/>
          <w:divBdr>
            <w:top w:val="none" w:sz="0" w:space="0" w:color="auto"/>
            <w:left w:val="none" w:sz="0" w:space="0" w:color="auto"/>
            <w:bottom w:val="none" w:sz="0" w:space="0" w:color="auto"/>
            <w:right w:val="none" w:sz="0" w:space="0" w:color="auto"/>
          </w:divBdr>
          <w:divsChild>
            <w:div w:id="1540319889">
              <w:marLeft w:val="0"/>
              <w:marRight w:val="0"/>
              <w:marTop w:val="0"/>
              <w:marBottom w:val="0"/>
              <w:divBdr>
                <w:top w:val="none" w:sz="0" w:space="0" w:color="auto"/>
                <w:left w:val="none" w:sz="0" w:space="0" w:color="auto"/>
                <w:bottom w:val="none" w:sz="0" w:space="0" w:color="auto"/>
                <w:right w:val="none" w:sz="0" w:space="0" w:color="auto"/>
              </w:divBdr>
              <w:divsChild>
                <w:div w:id="1471824896">
                  <w:marLeft w:val="0"/>
                  <w:marRight w:val="0"/>
                  <w:marTop w:val="0"/>
                  <w:marBottom w:val="0"/>
                  <w:divBdr>
                    <w:top w:val="none" w:sz="0" w:space="0" w:color="auto"/>
                    <w:left w:val="none" w:sz="0" w:space="0" w:color="auto"/>
                    <w:bottom w:val="none" w:sz="0" w:space="0" w:color="auto"/>
                    <w:right w:val="none" w:sz="0" w:space="0" w:color="auto"/>
                  </w:divBdr>
                  <w:divsChild>
                    <w:div w:id="1534074694">
                      <w:marLeft w:val="0"/>
                      <w:marRight w:val="0"/>
                      <w:marTop w:val="0"/>
                      <w:marBottom w:val="0"/>
                      <w:divBdr>
                        <w:top w:val="none" w:sz="0" w:space="0" w:color="auto"/>
                        <w:left w:val="none" w:sz="0" w:space="0" w:color="auto"/>
                        <w:bottom w:val="none" w:sz="0" w:space="0" w:color="auto"/>
                        <w:right w:val="none" w:sz="0" w:space="0" w:color="auto"/>
                      </w:divBdr>
                      <w:divsChild>
                        <w:div w:id="189612356">
                          <w:marLeft w:val="0"/>
                          <w:marRight w:val="0"/>
                          <w:marTop w:val="0"/>
                          <w:marBottom w:val="0"/>
                          <w:divBdr>
                            <w:top w:val="none" w:sz="0" w:space="0" w:color="auto"/>
                            <w:left w:val="none" w:sz="0" w:space="0" w:color="auto"/>
                            <w:bottom w:val="none" w:sz="0" w:space="0" w:color="auto"/>
                            <w:right w:val="none" w:sz="0" w:space="0" w:color="auto"/>
                          </w:divBdr>
                          <w:divsChild>
                            <w:div w:id="1659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860773">
      <w:bodyDiv w:val="1"/>
      <w:marLeft w:val="0"/>
      <w:marRight w:val="0"/>
      <w:marTop w:val="0"/>
      <w:marBottom w:val="0"/>
      <w:divBdr>
        <w:top w:val="none" w:sz="0" w:space="0" w:color="auto"/>
        <w:left w:val="none" w:sz="0" w:space="0" w:color="auto"/>
        <w:bottom w:val="none" w:sz="0" w:space="0" w:color="auto"/>
        <w:right w:val="none" w:sz="0" w:space="0" w:color="auto"/>
      </w:divBdr>
      <w:divsChild>
        <w:div w:id="1977375458">
          <w:marLeft w:val="0"/>
          <w:marRight w:val="0"/>
          <w:marTop w:val="0"/>
          <w:marBottom w:val="0"/>
          <w:divBdr>
            <w:top w:val="none" w:sz="0" w:space="0" w:color="auto"/>
            <w:left w:val="none" w:sz="0" w:space="0" w:color="auto"/>
            <w:bottom w:val="none" w:sz="0" w:space="0" w:color="auto"/>
            <w:right w:val="none" w:sz="0" w:space="0" w:color="auto"/>
          </w:divBdr>
          <w:divsChild>
            <w:div w:id="901676714">
              <w:marLeft w:val="0"/>
              <w:marRight w:val="0"/>
              <w:marTop w:val="0"/>
              <w:marBottom w:val="0"/>
              <w:divBdr>
                <w:top w:val="none" w:sz="0" w:space="0" w:color="auto"/>
                <w:left w:val="none" w:sz="0" w:space="0" w:color="auto"/>
                <w:bottom w:val="none" w:sz="0" w:space="0" w:color="auto"/>
                <w:right w:val="none" w:sz="0" w:space="0" w:color="auto"/>
              </w:divBdr>
              <w:divsChild>
                <w:div w:id="1406880388">
                  <w:marLeft w:val="0"/>
                  <w:marRight w:val="0"/>
                  <w:marTop w:val="0"/>
                  <w:marBottom w:val="0"/>
                  <w:divBdr>
                    <w:top w:val="none" w:sz="0" w:space="0" w:color="auto"/>
                    <w:left w:val="none" w:sz="0" w:space="0" w:color="auto"/>
                    <w:bottom w:val="none" w:sz="0" w:space="0" w:color="auto"/>
                    <w:right w:val="none" w:sz="0" w:space="0" w:color="auto"/>
                  </w:divBdr>
                  <w:divsChild>
                    <w:div w:id="1858155369">
                      <w:marLeft w:val="150"/>
                      <w:marRight w:val="0"/>
                      <w:marTop w:val="0"/>
                      <w:marBottom w:val="0"/>
                      <w:divBdr>
                        <w:top w:val="none" w:sz="0" w:space="0" w:color="auto"/>
                        <w:left w:val="none" w:sz="0" w:space="0" w:color="auto"/>
                        <w:bottom w:val="none" w:sz="0" w:space="0" w:color="auto"/>
                        <w:right w:val="none" w:sz="0" w:space="0" w:color="auto"/>
                      </w:divBdr>
                      <w:divsChild>
                        <w:div w:id="927272070">
                          <w:marLeft w:val="0"/>
                          <w:marRight w:val="0"/>
                          <w:marTop w:val="0"/>
                          <w:marBottom w:val="150"/>
                          <w:divBdr>
                            <w:top w:val="none" w:sz="0" w:space="0" w:color="auto"/>
                            <w:left w:val="none" w:sz="0" w:space="0" w:color="auto"/>
                            <w:bottom w:val="none" w:sz="0" w:space="0" w:color="auto"/>
                            <w:right w:val="none" w:sz="0" w:space="0" w:color="auto"/>
                          </w:divBdr>
                          <w:divsChild>
                            <w:div w:id="1413163923">
                              <w:marLeft w:val="0"/>
                              <w:marRight w:val="0"/>
                              <w:marTop w:val="0"/>
                              <w:marBottom w:val="0"/>
                              <w:divBdr>
                                <w:top w:val="none" w:sz="0" w:space="0" w:color="auto"/>
                                <w:left w:val="none" w:sz="0" w:space="0" w:color="auto"/>
                                <w:bottom w:val="none" w:sz="0" w:space="0" w:color="auto"/>
                                <w:right w:val="none" w:sz="0" w:space="0" w:color="auto"/>
                              </w:divBdr>
                              <w:divsChild>
                                <w:div w:id="240524382">
                                  <w:marLeft w:val="0"/>
                                  <w:marRight w:val="0"/>
                                  <w:marTop w:val="0"/>
                                  <w:marBottom w:val="0"/>
                                  <w:divBdr>
                                    <w:top w:val="none" w:sz="0" w:space="0" w:color="auto"/>
                                    <w:left w:val="none" w:sz="0" w:space="0" w:color="auto"/>
                                    <w:bottom w:val="none" w:sz="0" w:space="0" w:color="auto"/>
                                    <w:right w:val="none" w:sz="0" w:space="0" w:color="auto"/>
                                  </w:divBdr>
                                  <w:divsChild>
                                    <w:div w:id="667706842">
                                      <w:marLeft w:val="0"/>
                                      <w:marRight w:val="0"/>
                                      <w:marTop w:val="0"/>
                                      <w:marBottom w:val="0"/>
                                      <w:divBdr>
                                        <w:top w:val="none" w:sz="0" w:space="0" w:color="auto"/>
                                        <w:left w:val="none" w:sz="0" w:space="0" w:color="auto"/>
                                        <w:bottom w:val="none" w:sz="0" w:space="0" w:color="auto"/>
                                        <w:right w:val="none" w:sz="0" w:space="0" w:color="auto"/>
                                      </w:divBdr>
                                      <w:divsChild>
                                        <w:div w:id="344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525845">
      <w:bodyDiv w:val="1"/>
      <w:marLeft w:val="0"/>
      <w:marRight w:val="0"/>
      <w:marTop w:val="0"/>
      <w:marBottom w:val="0"/>
      <w:divBdr>
        <w:top w:val="none" w:sz="0" w:space="0" w:color="auto"/>
        <w:left w:val="none" w:sz="0" w:space="0" w:color="auto"/>
        <w:bottom w:val="none" w:sz="0" w:space="0" w:color="auto"/>
        <w:right w:val="none" w:sz="0" w:space="0" w:color="auto"/>
      </w:divBdr>
      <w:divsChild>
        <w:div w:id="1651792029">
          <w:marLeft w:val="0"/>
          <w:marRight w:val="0"/>
          <w:marTop w:val="0"/>
          <w:marBottom w:val="0"/>
          <w:divBdr>
            <w:top w:val="single" w:sz="2" w:space="0" w:color="2E2E2E"/>
            <w:left w:val="single" w:sz="2" w:space="0" w:color="2E2E2E"/>
            <w:bottom w:val="single" w:sz="2" w:space="0" w:color="2E2E2E"/>
            <w:right w:val="single" w:sz="2" w:space="0" w:color="2E2E2E"/>
          </w:divBdr>
          <w:divsChild>
            <w:div w:id="31537288">
              <w:marLeft w:val="0"/>
              <w:marRight w:val="0"/>
              <w:marTop w:val="0"/>
              <w:marBottom w:val="0"/>
              <w:divBdr>
                <w:top w:val="single" w:sz="6" w:space="0" w:color="C9C9C9"/>
                <w:left w:val="none" w:sz="0" w:space="0" w:color="auto"/>
                <w:bottom w:val="none" w:sz="0" w:space="0" w:color="auto"/>
                <w:right w:val="none" w:sz="0" w:space="0" w:color="auto"/>
              </w:divBdr>
              <w:divsChild>
                <w:div w:id="554119505">
                  <w:marLeft w:val="0"/>
                  <w:marRight w:val="0"/>
                  <w:marTop w:val="0"/>
                  <w:marBottom w:val="0"/>
                  <w:divBdr>
                    <w:top w:val="none" w:sz="0" w:space="0" w:color="auto"/>
                    <w:left w:val="none" w:sz="0" w:space="0" w:color="auto"/>
                    <w:bottom w:val="none" w:sz="0" w:space="0" w:color="auto"/>
                    <w:right w:val="none" w:sz="0" w:space="0" w:color="auto"/>
                  </w:divBdr>
                  <w:divsChild>
                    <w:div w:id="1527720483">
                      <w:marLeft w:val="0"/>
                      <w:marRight w:val="0"/>
                      <w:marTop w:val="0"/>
                      <w:marBottom w:val="0"/>
                      <w:divBdr>
                        <w:top w:val="none" w:sz="0" w:space="0" w:color="auto"/>
                        <w:left w:val="none" w:sz="0" w:space="0" w:color="auto"/>
                        <w:bottom w:val="none" w:sz="0" w:space="0" w:color="auto"/>
                        <w:right w:val="none" w:sz="0" w:space="0" w:color="auto"/>
                      </w:divBdr>
                      <w:divsChild>
                        <w:div w:id="1042248487">
                          <w:marLeft w:val="0"/>
                          <w:marRight w:val="0"/>
                          <w:marTop w:val="0"/>
                          <w:marBottom w:val="0"/>
                          <w:divBdr>
                            <w:top w:val="none" w:sz="0" w:space="0" w:color="auto"/>
                            <w:left w:val="none" w:sz="0" w:space="0" w:color="auto"/>
                            <w:bottom w:val="none" w:sz="0" w:space="0" w:color="auto"/>
                            <w:right w:val="none" w:sz="0" w:space="0" w:color="auto"/>
                          </w:divBdr>
                          <w:divsChild>
                            <w:div w:id="9599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751577">
      <w:bodyDiv w:val="1"/>
      <w:marLeft w:val="0"/>
      <w:marRight w:val="0"/>
      <w:marTop w:val="0"/>
      <w:marBottom w:val="0"/>
      <w:divBdr>
        <w:top w:val="none" w:sz="0" w:space="0" w:color="auto"/>
        <w:left w:val="none" w:sz="0" w:space="0" w:color="auto"/>
        <w:bottom w:val="none" w:sz="0" w:space="0" w:color="auto"/>
        <w:right w:val="none" w:sz="0" w:space="0" w:color="auto"/>
      </w:divBdr>
      <w:divsChild>
        <w:div w:id="126632299">
          <w:marLeft w:val="0"/>
          <w:marRight w:val="0"/>
          <w:marTop w:val="0"/>
          <w:marBottom w:val="0"/>
          <w:divBdr>
            <w:top w:val="none" w:sz="0" w:space="0" w:color="auto"/>
            <w:left w:val="none" w:sz="0" w:space="0" w:color="auto"/>
            <w:bottom w:val="none" w:sz="0" w:space="0" w:color="auto"/>
            <w:right w:val="none" w:sz="0" w:space="0" w:color="auto"/>
          </w:divBdr>
          <w:divsChild>
            <w:div w:id="841360937">
              <w:marLeft w:val="0"/>
              <w:marRight w:val="0"/>
              <w:marTop w:val="0"/>
              <w:marBottom w:val="0"/>
              <w:divBdr>
                <w:top w:val="none" w:sz="0" w:space="0" w:color="auto"/>
                <w:left w:val="none" w:sz="0" w:space="0" w:color="auto"/>
                <w:bottom w:val="none" w:sz="0" w:space="0" w:color="auto"/>
                <w:right w:val="none" w:sz="0" w:space="0" w:color="auto"/>
              </w:divBdr>
              <w:divsChild>
                <w:div w:id="943265271">
                  <w:marLeft w:val="0"/>
                  <w:marRight w:val="0"/>
                  <w:marTop w:val="0"/>
                  <w:marBottom w:val="0"/>
                  <w:divBdr>
                    <w:top w:val="none" w:sz="0" w:space="0" w:color="auto"/>
                    <w:left w:val="none" w:sz="0" w:space="0" w:color="auto"/>
                    <w:bottom w:val="none" w:sz="0" w:space="0" w:color="auto"/>
                    <w:right w:val="none" w:sz="0" w:space="0" w:color="auto"/>
                  </w:divBdr>
                  <w:divsChild>
                    <w:div w:id="1117407418">
                      <w:marLeft w:val="0"/>
                      <w:marRight w:val="0"/>
                      <w:marTop w:val="0"/>
                      <w:marBottom w:val="0"/>
                      <w:divBdr>
                        <w:top w:val="none" w:sz="0" w:space="0" w:color="auto"/>
                        <w:left w:val="none" w:sz="0" w:space="0" w:color="auto"/>
                        <w:bottom w:val="none" w:sz="0" w:space="0" w:color="auto"/>
                        <w:right w:val="none" w:sz="0" w:space="0" w:color="auto"/>
                      </w:divBdr>
                      <w:divsChild>
                        <w:div w:id="1475639333">
                          <w:marLeft w:val="0"/>
                          <w:marRight w:val="0"/>
                          <w:marTop w:val="0"/>
                          <w:marBottom w:val="0"/>
                          <w:divBdr>
                            <w:top w:val="none" w:sz="0" w:space="0" w:color="auto"/>
                            <w:left w:val="none" w:sz="0" w:space="0" w:color="auto"/>
                            <w:bottom w:val="none" w:sz="0" w:space="0" w:color="auto"/>
                            <w:right w:val="none" w:sz="0" w:space="0" w:color="auto"/>
                          </w:divBdr>
                          <w:divsChild>
                            <w:div w:id="1858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55850">
      <w:bodyDiv w:val="1"/>
      <w:marLeft w:val="0"/>
      <w:marRight w:val="0"/>
      <w:marTop w:val="0"/>
      <w:marBottom w:val="0"/>
      <w:divBdr>
        <w:top w:val="none" w:sz="0" w:space="0" w:color="auto"/>
        <w:left w:val="none" w:sz="0" w:space="0" w:color="auto"/>
        <w:bottom w:val="none" w:sz="0" w:space="0" w:color="auto"/>
        <w:right w:val="none" w:sz="0" w:space="0" w:color="auto"/>
      </w:divBdr>
      <w:divsChild>
        <w:div w:id="195312576">
          <w:marLeft w:val="0"/>
          <w:marRight w:val="0"/>
          <w:marTop w:val="0"/>
          <w:marBottom w:val="0"/>
          <w:divBdr>
            <w:top w:val="single" w:sz="2" w:space="0" w:color="2E2E2E"/>
            <w:left w:val="single" w:sz="2" w:space="0" w:color="2E2E2E"/>
            <w:bottom w:val="single" w:sz="2" w:space="0" w:color="2E2E2E"/>
            <w:right w:val="single" w:sz="2" w:space="0" w:color="2E2E2E"/>
          </w:divBdr>
          <w:divsChild>
            <w:div w:id="482426291">
              <w:marLeft w:val="0"/>
              <w:marRight w:val="0"/>
              <w:marTop w:val="0"/>
              <w:marBottom w:val="0"/>
              <w:divBdr>
                <w:top w:val="single" w:sz="6" w:space="0" w:color="C9C9C9"/>
                <w:left w:val="none" w:sz="0" w:space="0" w:color="auto"/>
                <w:bottom w:val="none" w:sz="0" w:space="0" w:color="auto"/>
                <w:right w:val="none" w:sz="0" w:space="0" w:color="auto"/>
              </w:divBdr>
              <w:divsChild>
                <w:div w:id="1222130179">
                  <w:marLeft w:val="0"/>
                  <w:marRight w:val="0"/>
                  <w:marTop w:val="0"/>
                  <w:marBottom w:val="0"/>
                  <w:divBdr>
                    <w:top w:val="none" w:sz="0" w:space="0" w:color="auto"/>
                    <w:left w:val="none" w:sz="0" w:space="0" w:color="auto"/>
                    <w:bottom w:val="none" w:sz="0" w:space="0" w:color="auto"/>
                    <w:right w:val="none" w:sz="0" w:space="0" w:color="auto"/>
                  </w:divBdr>
                  <w:divsChild>
                    <w:div w:id="1393697569">
                      <w:marLeft w:val="0"/>
                      <w:marRight w:val="0"/>
                      <w:marTop w:val="0"/>
                      <w:marBottom w:val="0"/>
                      <w:divBdr>
                        <w:top w:val="none" w:sz="0" w:space="0" w:color="auto"/>
                        <w:left w:val="none" w:sz="0" w:space="0" w:color="auto"/>
                        <w:bottom w:val="none" w:sz="0" w:space="0" w:color="auto"/>
                        <w:right w:val="none" w:sz="0" w:space="0" w:color="auto"/>
                      </w:divBdr>
                      <w:divsChild>
                        <w:div w:id="104887553">
                          <w:marLeft w:val="0"/>
                          <w:marRight w:val="0"/>
                          <w:marTop w:val="0"/>
                          <w:marBottom w:val="0"/>
                          <w:divBdr>
                            <w:top w:val="none" w:sz="0" w:space="0" w:color="auto"/>
                            <w:left w:val="none" w:sz="0" w:space="0" w:color="auto"/>
                            <w:bottom w:val="none" w:sz="0" w:space="0" w:color="auto"/>
                            <w:right w:val="none" w:sz="0" w:space="0" w:color="auto"/>
                          </w:divBdr>
                          <w:divsChild>
                            <w:div w:id="18183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3063">
      <w:bodyDiv w:val="1"/>
      <w:marLeft w:val="0"/>
      <w:marRight w:val="0"/>
      <w:marTop w:val="0"/>
      <w:marBottom w:val="0"/>
      <w:divBdr>
        <w:top w:val="none" w:sz="0" w:space="0" w:color="auto"/>
        <w:left w:val="none" w:sz="0" w:space="0" w:color="auto"/>
        <w:bottom w:val="none" w:sz="0" w:space="0" w:color="auto"/>
        <w:right w:val="none" w:sz="0" w:space="0" w:color="auto"/>
      </w:divBdr>
      <w:divsChild>
        <w:div w:id="763040601">
          <w:marLeft w:val="0"/>
          <w:marRight w:val="0"/>
          <w:marTop w:val="0"/>
          <w:marBottom w:val="0"/>
          <w:divBdr>
            <w:top w:val="none" w:sz="0" w:space="0" w:color="auto"/>
            <w:left w:val="none" w:sz="0" w:space="0" w:color="auto"/>
            <w:bottom w:val="none" w:sz="0" w:space="0" w:color="auto"/>
            <w:right w:val="none" w:sz="0" w:space="0" w:color="auto"/>
          </w:divBdr>
          <w:divsChild>
            <w:div w:id="406805972">
              <w:marLeft w:val="0"/>
              <w:marRight w:val="0"/>
              <w:marTop w:val="0"/>
              <w:marBottom w:val="0"/>
              <w:divBdr>
                <w:top w:val="none" w:sz="0" w:space="0" w:color="auto"/>
                <w:left w:val="none" w:sz="0" w:space="0" w:color="auto"/>
                <w:bottom w:val="none" w:sz="0" w:space="0" w:color="auto"/>
                <w:right w:val="none" w:sz="0" w:space="0" w:color="auto"/>
              </w:divBdr>
              <w:divsChild>
                <w:div w:id="831413829">
                  <w:marLeft w:val="0"/>
                  <w:marRight w:val="0"/>
                  <w:marTop w:val="0"/>
                  <w:marBottom w:val="0"/>
                  <w:divBdr>
                    <w:top w:val="none" w:sz="0" w:space="0" w:color="auto"/>
                    <w:left w:val="none" w:sz="0" w:space="0" w:color="auto"/>
                    <w:bottom w:val="none" w:sz="0" w:space="0" w:color="auto"/>
                    <w:right w:val="none" w:sz="0" w:space="0" w:color="auto"/>
                  </w:divBdr>
                  <w:divsChild>
                    <w:div w:id="1419907234">
                      <w:marLeft w:val="0"/>
                      <w:marRight w:val="0"/>
                      <w:marTop w:val="0"/>
                      <w:marBottom w:val="0"/>
                      <w:divBdr>
                        <w:top w:val="none" w:sz="0" w:space="0" w:color="auto"/>
                        <w:left w:val="none" w:sz="0" w:space="0" w:color="auto"/>
                        <w:bottom w:val="none" w:sz="0" w:space="0" w:color="auto"/>
                        <w:right w:val="none" w:sz="0" w:space="0" w:color="auto"/>
                      </w:divBdr>
                      <w:divsChild>
                        <w:div w:id="184945427">
                          <w:marLeft w:val="0"/>
                          <w:marRight w:val="0"/>
                          <w:marTop w:val="0"/>
                          <w:marBottom w:val="0"/>
                          <w:divBdr>
                            <w:top w:val="none" w:sz="0" w:space="0" w:color="auto"/>
                            <w:left w:val="none" w:sz="0" w:space="0" w:color="auto"/>
                            <w:bottom w:val="none" w:sz="0" w:space="0" w:color="auto"/>
                            <w:right w:val="none" w:sz="0" w:space="0" w:color="auto"/>
                          </w:divBdr>
                          <w:divsChild>
                            <w:div w:id="3196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098973">
      <w:bodyDiv w:val="1"/>
      <w:marLeft w:val="0"/>
      <w:marRight w:val="0"/>
      <w:marTop w:val="0"/>
      <w:marBottom w:val="0"/>
      <w:divBdr>
        <w:top w:val="none" w:sz="0" w:space="0" w:color="auto"/>
        <w:left w:val="none" w:sz="0" w:space="0" w:color="auto"/>
        <w:bottom w:val="none" w:sz="0" w:space="0" w:color="auto"/>
        <w:right w:val="none" w:sz="0" w:space="0" w:color="auto"/>
      </w:divBdr>
      <w:divsChild>
        <w:div w:id="1325936318">
          <w:marLeft w:val="0"/>
          <w:marRight w:val="0"/>
          <w:marTop w:val="0"/>
          <w:marBottom w:val="0"/>
          <w:divBdr>
            <w:top w:val="none" w:sz="0" w:space="0" w:color="auto"/>
            <w:left w:val="none" w:sz="0" w:space="0" w:color="auto"/>
            <w:bottom w:val="none" w:sz="0" w:space="0" w:color="auto"/>
            <w:right w:val="none" w:sz="0" w:space="0" w:color="auto"/>
          </w:divBdr>
          <w:divsChild>
            <w:div w:id="15081409">
              <w:marLeft w:val="0"/>
              <w:marRight w:val="0"/>
              <w:marTop w:val="300"/>
              <w:marBottom w:val="0"/>
              <w:divBdr>
                <w:top w:val="none" w:sz="0" w:space="0" w:color="auto"/>
                <w:left w:val="none" w:sz="0" w:space="0" w:color="auto"/>
                <w:bottom w:val="none" w:sz="0" w:space="0" w:color="auto"/>
                <w:right w:val="none" w:sz="0" w:space="0" w:color="auto"/>
              </w:divBdr>
              <w:divsChild>
                <w:div w:id="438377337">
                  <w:marLeft w:val="0"/>
                  <w:marRight w:val="0"/>
                  <w:marTop w:val="0"/>
                  <w:marBottom w:val="0"/>
                  <w:divBdr>
                    <w:top w:val="single" w:sz="6" w:space="0" w:color="E5E5E5"/>
                    <w:left w:val="single" w:sz="6" w:space="0" w:color="E5E5E5"/>
                    <w:bottom w:val="single" w:sz="6" w:space="0" w:color="E5E5E5"/>
                    <w:right w:val="single" w:sz="6" w:space="0" w:color="E5E5E5"/>
                  </w:divBdr>
                  <w:divsChild>
                    <w:div w:id="1126434971">
                      <w:marLeft w:val="0"/>
                      <w:marRight w:val="0"/>
                      <w:marTop w:val="0"/>
                      <w:marBottom w:val="0"/>
                      <w:divBdr>
                        <w:top w:val="none" w:sz="0" w:space="0" w:color="auto"/>
                        <w:left w:val="none" w:sz="0" w:space="0" w:color="auto"/>
                        <w:bottom w:val="none" w:sz="0" w:space="0" w:color="auto"/>
                        <w:right w:val="none" w:sz="0" w:space="0" w:color="auto"/>
                      </w:divBdr>
                      <w:divsChild>
                        <w:div w:id="802767922">
                          <w:marLeft w:val="0"/>
                          <w:marRight w:val="0"/>
                          <w:marTop w:val="0"/>
                          <w:marBottom w:val="225"/>
                          <w:divBdr>
                            <w:top w:val="none" w:sz="0" w:space="0" w:color="auto"/>
                            <w:left w:val="none" w:sz="0" w:space="0" w:color="auto"/>
                            <w:bottom w:val="none" w:sz="0" w:space="0" w:color="auto"/>
                            <w:right w:val="none" w:sz="0" w:space="0" w:color="auto"/>
                          </w:divBdr>
                        </w:div>
                        <w:div w:id="1160150788">
                          <w:marLeft w:val="0"/>
                          <w:marRight w:val="0"/>
                          <w:marTop w:val="0"/>
                          <w:marBottom w:val="225"/>
                          <w:divBdr>
                            <w:top w:val="none" w:sz="0" w:space="0" w:color="auto"/>
                            <w:left w:val="none" w:sz="0" w:space="0" w:color="auto"/>
                            <w:bottom w:val="none" w:sz="0" w:space="0" w:color="auto"/>
                            <w:right w:val="none" w:sz="0" w:space="0" w:color="auto"/>
                          </w:divBdr>
                        </w:div>
                        <w:div w:id="1742364026">
                          <w:marLeft w:val="0"/>
                          <w:marRight w:val="0"/>
                          <w:marTop w:val="0"/>
                          <w:marBottom w:val="225"/>
                          <w:divBdr>
                            <w:top w:val="none" w:sz="0" w:space="0" w:color="auto"/>
                            <w:left w:val="none" w:sz="0" w:space="0" w:color="auto"/>
                            <w:bottom w:val="none" w:sz="0" w:space="0" w:color="auto"/>
                            <w:right w:val="none" w:sz="0" w:space="0" w:color="auto"/>
                          </w:divBdr>
                        </w:div>
                        <w:div w:id="877933730">
                          <w:marLeft w:val="0"/>
                          <w:marRight w:val="0"/>
                          <w:marTop w:val="0"/>
                          <w:marBottom w:val="225"/>
                          <w:divBdr>
                            <w:top w:val="none" w:sz="0" w:space="0" w:color="auto"/>
                            <w:left w:val="none" w:sz="0" w:space="0" w:color="auto"/>
                            <w:bottom w:val="none" w:sz="0" w:space="0" w:color="auto"/>
                            <w:right w:val="none" w:sz="0" w:space="0" w:color="auto"/>
                          </w:divBdr>
                        </w:div>
                        <w:div w:id="1164852443">
                          <w:marLeft w:val="0"/>
                          <w:marRight w:val="0"/>
                          <w:marTop w:val="0"/>
                          <w:marBottom w:val="225"/>
                          <w:divBdr>
                            <w:top w:val="none" w:sz="0" w:space="0" w:color="auto"/>
                            <w:left w:val="none" w:sz="0" w:space="0" w:color="auto"/>
                            <w:bottom w:val="none" w:sz="0" w:space="0" w:color="auto"/>
                            <w:right w:val="none" w:sz="0" w:space="0" w:color="auto"/>
                          </w:divBdr>
                        </w:div>
                        <w:div w:id="8824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602856">
      <w:bodyDiv w:val="1"/>
      <w:marLeft w:val="0"/>
      <w:marRight w:val="0"/>
      <w:marTop w:val="0"/>
      <w:marBottom w:val="0"/>
      <w:divBdr>
        <w:top w:val="none" w:sz="0" w:space="0" w:color="auto"/>
        <w:left w:val="none" w:sz="0" w:space="0" w:color="auto"/>
        <w:bottom w:val="none" w:sz="0" w:space="0" w:color="auto"/>
        <w:right w:val="none" w:sz="0" w:space="0" w:color="auto"/>
      </w:divBdr>
      <w:divsChild>
        <w:div w:id="413554192">
          <w:marLeft w:val="0"/>
          <w:marRight w:val="0"/>
          <w:marTop w:val="0"/>
          <w:marBottom w:val="0"/>
          <w:divBdr>
            <w:top w:val="none" w:sz="0" w:space="0" w:color="auto"/>
            <w:left w:val="none" w:sz="0" w:space="0" w:color="auto"/>
            <w:bottom w:val="none" w:sz="0" w:space="0" w:color="auto"/>
            <w:right w:val="none" w:sz="0" w:space="0" w:color="auto"/>
          </w:divBdr>
          <w:divsChild>
            <w:div w:id="1425689205">
              <w:marLeft w:val="0"/>
              <w:marRight w:val="0"/>
              <w:marTop w:val="0"/>
              <w:marBottom w:val="0"/>
              <w:divBdr>
                <w:top w:val="none" w:sz="0" w:space="0" w:color="auto"/>
                <w:left w:val="none" w:sz="0" w:space="0" w:color="auto"/>
                <w:bottom w:val="none" w:sz="0" w:space="0" w:color="auto"/>
                <w:right w:val="none" w:sz="0" w:space="0" w:color="auto"/>
              </w:divBdr>
              <w:divsChild>
                <w:div w:id="1614819207">
                  <w:marLeft w:val="0"/>
                  <w:marRight w:val="0"/>
                  <w:marTop w:val="0"/>
                  <w:marBottom w:val="0"/>
                  <w:divBdr>
                    <w:top w:val="none" w:sz="0" w:space="0" w:color="auto"/>
                    <w:left w:val="none" w:sz="0" w:space="0" w:color="auto"/>
                    <w:bottom w:val="none" w:sz="0" w:space="0" w:color="auto"/>
                    <w:right w:val="none" w:sz="0" w:space="0" w:color="auto"/>
                  </w:divBdr>
                  <w:divsChild>
                    <w:div w:id="1025867287">
                      <w:marLeft w:val="0"/>
                      <w:marRight w:val="0"/>
                      <w:marTop w:val="0"/>
                      <w:marBottom w:val="0"/>
                      <w:divBdr>
                        <w:top w:val="none" w:sz="0" w:space="0" w:color="auto"/>
                        <w:left w:val="none" w:sz="0" w:space="0" w:color="auto"/>
                        <w:bottom w:val="none" w:sz="0" w:space="0" w:color="auto"/>
                        <w:right w:val="none" w:sz="0" w:space="0" w:color="auto"/>
                      </w:divBdr>
                      <w:divsChild>
                        <w:div w:id="1839225834">
                          <w:marLeft w:val="0"/>
                          <w:marRight w:val="0"/>
                          <w:marTop w:val="0"/>
                          <w:marBottom w:val="0"/>
                          <w:divBdr>
                            <w:top w:val="none" w:sz="0" w:space="0" w:color="auto"/>
                            <w:left w:val="none" w:sz="0" w:space="0" w:color="auto"/>
                            <w:bottom w:val="none" w:sz="0" w:space="0" w:color="auto"/>
                            <w:right w:val="none" w:sz="0" w:space="0" w:color="auto"/>
                          </w:divBdr>
                          <w:divsChild>
                            <w:div w:id="16662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740597">
      <w:bodyDiv w:val="1"/>
      <w:marLeft w:val="0"/>
      <w:marRight w:val="0"/>
      <w:marTop w:val="0"/>
      <w:marBottom w:val="0"/>
      <w:divBdr>
        <w:top w:val="none" w:sz="0" w:space="0" w:color="auto"/>
        <w:left w:val="none" w:sz="0" w:space="0" w:color="auto"/>
        <w:bottom w:val="none" w:sz="0" w:space="0" w:color="auto"/>
        <w:right w:val="none" w:sz="0" w:space="0" w:color="auto"/>
      </w:divBdr>
      <w:divsChild>
        <w:div w:id="1469856437">
          <w:marLeft w:val="0"/>
          <w:marRight w:val="0"/>
          <w:marTop w:val="0"/>
          <w:marBottom w:val="0"/>
          <w:divBdr>
            <w:top w:val="single" w:sz="2" w:space="0" w:color="2E2E2E"/>
            <w:left w:val="single" w:sz="2" w:space="0" w:color="2E2E2E"/>
            <w:bottom w:val="single" w:sz="2" w:space="0" w:color="2E2E2E"/>
            <w:right w:val="single" w:sz="2" w:space="0" w:color="2E2E2E"/>
          </w:divBdr>
          <w:divsChild>
            <w:div w:id="1709866932">
              <w:marLeft w:val="0"/>
              <w:marRight w:val="0"/>
              <w:marTop w:val="0"/>
              <w:marBottom w:val="0"/>
              <w:divBdr>
                <w:top w:val="single" w:sz="6" w:space="0" w:color="C9C9C9"/>
                <w:left w:val="none" w:sz="0" w:space="0" w:color="auto"/>
                <w:bottom w:val="none" w:sz="0" w:space="0" w:color="auto"/>
                <w:right w:val="none" w:sz="0" w:space="0" w:color="auto"/>
              </w:divBdr>
              <w:divsChild>
                <w:div w:id="719866571">
                  <w:marLeft w:val="0"/>
                  <w:marRight w:val="0"/>
                  <w:marTop w:val="0"/>
                  <w:marBottom w:val="0"/>
                  <w:divBdr>
                    <w:top w:val="none" w:sz="0" w:space="0" w:color="auto"/>
                    <w:left w:val="none" w:sz="0" w:space="0" w:color="auto"/>
                    <w:bottom w:val="none" w:sz="0" w:space="0" w:color="auto"/>
                    <w:right w:val="none" w:sz="0" w:space="0" w:color="auto"/>
                  </w:divBdr>
                  <w:divsChild>
                    <w:div w:id="181669666">
                      <w:marLeft w:val="0"/>
                      <w:marRight w:val="0"/>
                      <w:marTop w:val="0"/>
                      <w:marBottom w:val="0"/>
                      <w:divBdr>
                        <w:top w:val="none" w:sz="0" w:space="0" w:color="auto"/>
                        <w:left w:val="none" w:sz="0" w:space="0" w:color="auto"/>
                        <w:bottom w:val="none" w:sz="0" w:space="0" w:color="auto"/>
                        <w:right w:val="none" w:sz="0" w:space="0" w:color="auto"/>
                      </w:divBdr>
                      <w:divsChild>
                        <w:div w:id="832525101">
                          <w:marLeft w:val="0"/>
                          <w:marRight w:val="0"/>
                          <w:marTop w:val="0"/>
                          <w:marBottom w:val="0"/>
                          <w:divBdr>
                            <w:top w:val="none" w:sz="0" w:space="0" w:color="auto"/>
                            <w:left w:val="none" w:sz="0" w:space="0" w:color="auto"/>
                            <w:bottom w:val="none" w:sz="0" w:space="0" w:color="auto"/>
                            <w:right w:val="none" w:sz="0" w:space="0" w:color="auto"/>
                          </w:divBdr>
                          <w:divsChild>
                            <w:div w:id="20135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195820">
      <w:bodyDiv w:val="1"/>
      <w:marLeft w:val="0"/>
      <w:marRight w:val="0"/>
      <w:marTop w:val="0"/>
      <w:marBottom w:val="0"/>
      <w:divBdr>
        <w:top w:val="none" w:sz="0" w:space="0" w:color="auto"/>
        <w:left w:val="none" w:sz="0" w:space="0" w:color="auto"/>
        <w:bottom w:val="none" w:sz="0" w:space="0" w:color="auto"/>
        <w:right w:val="none" w:sz="0" w:space="0" w:color="auto"/>
      </w:divBdr>
      <w:divsChild>
        <w:div w:id="137695599">
          <w:marLeft w:val="0"/>
          <w:marRight w:val="0"/>
          <w:marTop w:val="0"/>
          <w:marBottom w:val="0"/>
          <w:divBdr>
            <w:top w:val="none" w:sz="0" w:space="0" w:color="auto"/>
            <w:left w:val="none" w:sz="0" w:space="0" w:color="auto"/>
            <w:bottom w:val="none" w:sz="0" w:space="0" w:color="auto"/>
            <w:right w:val="none" w:sz="0" w:space="0" w:color="auto"/>
          </w:divBdr>
          <w:divsChild>
            <w:div w:id="808859929">
              <w:marLeft w:val="0"/>
              <w:marRight w:val="0"/>
              <w:marTop w:val="0"/>
              <w:marBottom w:val="0"/>
              <w:divBdr>
                <w:top w:val="none" w:sz="0" w:space="0" w:color="auto"/>
                <w:left w:val="none" w:sz="0" w:space="0" w:color="auto"/>
                <w:bottom w:val="none" w:sz="0" w:space="0" w:color="auto"/>
                <w:right w:val="none" w:sz="0" w:space="0" w:color="auto"/>
              </w:divBdr>
              <w:divsChild>
                <w:div w:id="5521087">
                  <w:marLeft w:val="0"/>
                  <w:marRight w:val="0"/>
                  <w:marTop w:val="0"/>
                  <w:marBottom w:val="0"/>
                  <w:divBdr>
                    <w:top w:val="none" w:sz="0" w:space="0" w:color="auto"/>
                    <w:left w:val="none" w:sz="0" w:space="0" w:color="auto"/>
                    <w:bottom w:val="none" w:sz="0" w:space="0" w:color="auto"/>
                    <w:right w:val="none" w:sz="0" w:space="0" w:color="auto"/>
                  </w:divBdr>
                  <w:divsChild>
                    <w:div w:id="932862448">
                      <w:marLeft w:val="0"/>
                      <w:marRight w:val="0"/>
                      <w:marTop w:val="0"/>
                      <w:marBottom w:val="0"/>
                      <w:divBdr>
                        <w:top w:val="none" w:sz="0" w:space="0" w:color="auto"/>
                        <w:left w:val="none" w:sz="0" w:space="0" w:color="auto"/>
                        <w:bottom w:val="none" w:sz="0" w:space="0" w:color="auto"/>
                        <w:right w:val="none" w:sz="0" w:space="0" w:color="auto"/>
                      </w:divBdr>
                      <w:divsChild>
                        <w:div w:id="1183743673">
                          <w:marLeft w:val="0"/>
                          <w:marRight w:val="0"/>
                          <w:marTop w:val="0"/>
                          <w:marBottom w:val="0"/>
                          <w:divBdr>
                            <w:top w:val="none" w:sz="0" w:space="0" w:color="auto"/>
                            <w:left w:val="none" w:sz="0" w:space="0" w:color="auto"/>
                            <w:bottom w:val="none" w:sz="0" w:space="0" w:color="auto"/>
                            <w:right w:val="none" w:sz="0" w:space="0" w:color="auto"/>
                          </w:divBdr>
                          <w:divsChild>
                            <w:div w:id="126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69664">
      <w:bodyDiv w:val="1"/>
      <w:marLeft w:val="0"/>
      <w:marRight w:val="0"/>
      <w:marTop w:val="0"/>
      <w:marBottom w:val="0"/>
      <w:divBdr>
        <w:top w:val="none" w:sz="0" w:space="0" w:color="auto"/>
        <w:left w:val="none" w:sz="0" w:space="0" w:color="auto"/>
        <w:bottom w:val="none" w:sz="0" w:space="0" w:color="auto"/>
        <w:right w:val="none" w:sz="0" w:space="0" w:color="auto"/>
      </w:divBdr>
      <w:divsChild>
        <w:div w:id="1396781499">
          <w:marLeft w:val="0"/>
          <w:marRight w:val="0"/>
          <w:marTop w:val="0"/>
          <w:marBottom w:val="0"/>
          <w:divBdr>
            <w:top w:val="none" w:sz="0" w:space="0" w:color="auto"/>
            <w:left w:val="none" w:sz="0" w:space="0" w:color="auto"/>
            <w:bottom w:val="none" w:sz="0" w:space="0" w:color="auto"/>
            <w:right w:val="none" w:sz="0" w:space="0" w:color="auto"/>
          </w:divBdr>
          <w:divsChild>
            <w:div w:id="692849026">
              <w:marLeft w:val="0"/>
              <w:marRight w:val="0"/>
              <w:marTop w:val="0"/>
              <w:marBottom w:val="0"/>
              <w:divBdr>
                <w:top w:val="none" w:sz="0" w:space="0" w:color="auto"/>
                <w:left w:val="none" w:sz="0" w:space="0" w:color="auto"/>
                <w:bottom w:val="none" w:sz="0" w:space="0" w:color="auto"/>
                <w:right w:val="none" w:sz="0" w:space="0" w:color="auto"/>
              </w:divBdr>
              <w:divsChild>
                <w:div w:id="1337269661">
                  <w:marLeft w:val="0"/>
                  <w:marRight w:val="0"/>
                  <w:marTop w:val="0"/>
                  <w:marBottom w:val="0"/>
                  <w:divBdr>
                    <w:top w:val="none" w:sz="0" w:space="0" w:color="auto"/>
                    <w:left w:val="none" w:sz="0" w:space="0" w:color="auto"/>
                    <w:bottom w:val="none" w:sz="0" w:space="0" w:color="auto"/>
                    <w:right w:val="none" w:sz="0" w:space="0" w:color="auto"/>
                  </w:divBdr>
                  <w:divsChild>
                    <w:div w:id="651060710">
                      <w:marLeft w:val="0"/>
                      <w:marRight w:val="0"/>
                      <w:marTop w:val="0"/>
                      <w:marBottom w:val="0"/>
                      <w:divBdr>
                        <w:top w:val="none" w:sz="0" w:space="0" w:color="auto"/>
                        <w:left w:val="none" w:sz="0" w:space="0" w:color="auto"/>
                        <w:bottom w:val="none" w:sz="0" w:space="0" w:color="auto"/>
                        <w:right w:val="none" w:sz="0" w:space="0" w:color="auto"/>
                      </w:divBdr>
                      <w:divsChild>
                        <w:div w:id="851649306">
                          <w:marLeft w:val="0"/>
                          <w:marRight w:val="0"/>
                          <w:marTop w:val="0"/>
                          <w:marBottom w:val="0"/>
                          <w:divBdr>
                            <w:top w:val="none" w:sz="0" w:space="0" w:color="auto"/>
                            <w:left w:val="none" w:sz="0" w:space="0" w:color="auto"/>
                            <w:bottom w:val="none" w:sz="0" w:space="0" w:color="auto"/>
                            <w:right w:val="none" w:sz="0" w:space="0" w:color="auto"/>
                          </w:divBdr>
                          <w:divsChild>
                            <w:div w:id="1022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085280">
      <w:bodyDiv w:val="1"/>
      <w:marLeft w:val="0"/>
      <w:marRight w:val="0"/>
      <w:marTop w:val="0"/>
      <w:marBottom w:val="0"/>
      <w:divBdr>
        <w:top w:val="none" w:sz="0" w:space="0" w:color="auto"/>
        <w:left w:val="none" w:sz="0" w:space="0" w:color="auto"/>
        <w:bottom w:val="none" w:sz="0" w:space="0" w:color="auto"/>
        <w:right w:val="none" w:sz="0" w:space="0" w:color="auto"/>
      </w:divBdr>
      <w:divsChild>
        <w:div w:id="866404656">
          <w:marLeft w:val="0"/>
          <w:marRight w:val="0"/>
          <w:marTop w:val="0"/>
          <w:marBottom w:val="0"/>
          <w:divBdr>
            <w:top w:val="none" w:sz="0" w:space="0" w:color="auto"/>
            <w:left w:val="none" w:sz="0" w:space="0" w:color="auto"/>
            <w:bottom w:val="none" w:sz="0" w:space="0" w:color="auto"/>
            <w:right w:val="none" w:sz="0" w:space="0" w:color="auto"/>
          </w:divBdr>
          <w:divsChild>
            <w:div w:id="2007394326">
              <w:marLeft w:val="0"/>
              <w:marRight w:val="0"/>
              <w:marTop w:val="0"/>
              <w:marBottom w:val="0"/>
              <w:divBdr>
                <w:top w:val="none" w:sz="0" w:space="0" w:color="auto"/>
                <w:left w:val="none" w:sz="0" w:space="0" w:color="auto"/>
                <w:bottom w:val="none" w:sz="0" w:space="0" w:color="auto"/>
                <w:right w:val="none" w:sz="0" w:space="0" w:color="auto"/>
              </w:divBdr>
              <w:divsChild>
                <w:div w:id="182406903">
                  <w:marLeft w:val="0"/>
                  <w:marRight w:val="0"/>
                  <w:marTop w:val="0"/>
                  <w:marBottom w:val="0"/>
                  <w:divBdr>
                    <w:top w:val="none" w:sz="0" w:space="0" w:color="auto"/>
                    <w:left w:val="none" w:sz="0" w:space="0" w:color="auto"/>
                    <w:bottom w:val="none" w:sz="0" w:space="0" w:color="auto"/>
                    <w:right w:val="none" w:sz="0" w:space="0" w:color="auto"/>
                  </w:divBdr>
                  <w:divsChild>
                    <w:div w:id="1062171309">
                      <w:marLeft w:val="0"/>
                      <w:marRight w:val="0"/>
                      <w:marTop w:val="0"/>
                      <w:marBottom w:val="0"/>
                      <w:divBdr>
                        <w:top w:val="none" w:sz="0" w:space="0" w:color="auto"/>
                        <w:left w:val="none" w:sz="0" w:space="0" w:color="auto"/>
                        <w:bottom w:val="none" w:sz="0" w:space="0" w:color="auto"/>
                        <w:right w:val="none" w:sz="0" w:space="0" w:color="auto"/>
                      </w:divBdr>
                      <w:divsChild>
                        <w:div w:id="2070760405">
                          <w:marLeft w:val="0"/>
                          <w:marRight w:val="0"/>
                          <w:marTop w:val="0"/>
                          <w:marBottom w:val="0"/>
                          <w:divBdr>
                            <w:top w:val="none" w:sz="0" w:space="0" w:color="auto"/>
                            <w:left w:val="none" w:sz="0" w:space="0" w:color="auto"/>
                            <w:bottom w:val="none" w:sz="0" w:space="0" w:color="auto"/>
                            <w:right w:val="none" w:sz="0" w:space="0" w:color="auto"/>
                          </w:divBdr>
                          <w:divsChild>
                            <w:div w:id="7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77925">
      <w:bodyDiv w:val="1"/>
      <w:marLeft w:val="0"/>
      <w:marRight w:val="0"/>
      <w:marTop w:val="0"/>
      <w:marBottom w:val="0"/>
      <w:divBdr>
        <w:top w:val="none" w:sz="0" w:space="0" w:color="auto"/>
        <w:left w:val="none" w:sz="0" w:space="0" w:color="auto"/>
        <w:bottom w:val="none" w:sz="0" w:space="0" w:color="auto"/>
        <w:right w:val="none" w:sz="0" w:space="0" w:color="auto"/>
      </w:divBdr>
      <w:divsChild>
        <w:div w:id="769617127">
          <w:marLeft w:val="0"/>
          <w:marRight w:val="0"/>
          <w:marTop w:val="0"/>
          <w:marBottom w:val="0"/>
          <w:divBdr>
            <w:top w:val="none" w:sz="0" w:space="0" w:color="auto"/>
            <w:left w:val="none" w:sz="0" w:space="0" w:color="auto"/>
            <w:bottom w:val="none" w:sz="0" w:space="0" w:color="auto"/>
            <w:right w:val="none" w:sz="0" w:space="0" w:color="auto"/>
          </w:divBdr>
          <w:divsChild>
            <w:div w:id="186918128">
              <w:marLeft w:val="0"/>
              <w:marRight w:val="0"/>
              <w:marTop w:val="0"/>
              <w:marBottom w:val="0"/>
              <w:divBdr>
                <w:top w:val="none" w:sz="0" w:space="0" w:color="auto"/>
                <w:left w:val="none" w:sz="0" w:space="0" w:color="auto"/>
                <w:bottom w:val="none" w:sz="0" w:space="0" w:color="auto"/>
                <w:right w:val="none" w:sz="0" w:space="0" w:color="auto"/>
              </w:divBdr>
              <w:divsChild>
                <w:div w:id="109327414">
                  <w:marLeft w:val="0"/>
                  <w:marRight w:val="0"/>
                  <w:marTop w:val="0"/>
                  <w:marBottom w:val="0"/>
                  <w:divBdr>
                    <w:top w:val="none" w:sz="0" w:space="0" w:color="auto"/>
                    <w:left w:val="none" w:sz="0" w:space="0" w:color="auto"/>
                    <w:bottom w:val="none" w:sz="0" w:space="0" w:color="auto"/>
                    <w:right w:val="none" w:sz="0" w:space="0" w:color="auto"/>
                  </w:divBdr>
                  <w:divsChild>
                    <w:div w:id="770471050">
                      <w:marLeft w:val="0"/>
                      <w:marRight w:val="0"/>
                      <w:marTop w:val="0"/>
                      <w:marBottom w:val="0"/>
                      <w:divBdr>
                        <w:top w:val="none" w:sz="0" w:space="0" w:color="auto"/>
                        <w:left w:val="none" w:sz="0" w:space="0" w:color="auto"/>
                        <w:bottom w:val="none" w:sz="0" w:space="0" w:color="auto"/>
                        <w:right w:val="none" w:sz="0" w:space="0" w:color="auto"/>
                      </w:divBdr>
                      <w:divsChild>
                        <w:div w:id="1895314427">
                          <w:marLeft w:val="0"/>
                          <w:marRight w:val="0"/>
                          <w:marTop w:val="0"/>
                          <w:marBottom w:val="0"/>
                          <w:divBdr>
                            <w:top w:val="none" w:sz="0" w:space="0" w:color="auto"/>
                            <w:left w:val="none" w:sz="0" w:space="0" w:color="auto"/>
                            <w:bottom w:val="none" w:sz="0" w:space="0" w:color="auto"/>
                            <w:right w:val="none" w:sz="0" w:space="0" w:color="auto"/>
                          </w:divBdr>
                          <w:divsChild>
                            <w:div w:id="1904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8177">
      <w:bodyDiv w:val="1"/>
      <w:marLeft w:val="0"/>
      <w:marRight w:val="0"/>
      <w:marTop w:val="0"/>
      <w:marBottom w:val="0"/>
      <w:divBdr>
        <w:top w:val="none" w:sz="0" w:space="0" w:color="auto"/>
        <w:left w:val="none" w:sz="0" w:space="0" w:color="auto"/>
        <w:bottom w:val="none" w:sz="0" w:space="0" w:color="auto"/>
        <w:right w:val="none" w:sz="0" w:space="0" w:color="auto"/>
      </w:divBdr>
      <w:divsChild>
        <w:div w:id="602684423">
          <w:marLeft w:val="0"/>
          <w:marRight w:val="0"/>
          <w:marTop w:val="0"/>
          <w:marBottom w:val="0"/>
          <w:divBdr>
            <w:top w:val="none" w:sz="0" w:space="0" w:color="auto"/>
            <w:left w:val="none" w:sz="0" w:space="0" w:color="auto"/>
            <w:bottom w:val="none" w:sz="0" w:space="0" w:color="auto"/>
            <w:right w:val="none" w:sz="0" w:space="0" w:color="auto"/>
          </w:divBdr>
          <w:divsChild>
            <w:div w:id="701705567">
              <w:marLeft w:val="0"/>
              <w:marRight w:val="0"/>
              <w:marTop w:val="0"/>
              <w:marBottom w:val="0"/>
              <w:divBdr>
                <w:top w:val="none" w:sz="0" w:space="0" w:color="auto"/>
                <w:left w:val="none" w:sz="0" w:space="0" w:color="auto"/>
                <w:bottom w:val="none" w:sz="0" w:space="0" w:color="auto"/>
                <w:right w:val="none" w:sz="0" w:space="0" w:color="auto"/>
              </w:divBdr>
              <w:divsChild>
                <w:div w:id="1744260286">
                  <w:marLeft w:val="0"/>
                  <w:marRight w:val="0"/>
                  <w:marTop w:val="0"/>
                  <w:marBottom w:val="0"/>
                  <w:divBdr>
                    <w:top w:val="none" w:sz="0" w:space="0" w:color="auto"/>
                    <w:left w:val="none" w:sz="0" w:space="0" w:color="auto"/>
                    <w:bottom w:val="none" w:sz="0" w:space="0" w:color="auto"/>
                    <w:right w:val="none" w:sz="0" w:space="0" w:color="auto"/>
                  </w:divBdr>
                  <w:divsChild>
                    <w:div w:id="1423912138">
                      <w:marLeft w:val="150"/>
                      <w:marRight w:val="0"/>
                      <w:marTop w:val="0"/>
                      <w:marBottom w:val="0"/>
                      <w:divBdr>
                        <w:top w:val="none" w:sz="0" w:space="0" w:color="auto"/>
                        <w:left w:val="none" w:sz="0" w:space="0" w:color="auto"/>
                        <w:bottom w:val="none" w:sz="0" w:space="0" w:color="auto"/>
                        <w:right w:val="none" w:sz="0" w:space="0" w:color="auto"/>
                      </w:divBdr>
                      <w:divsChild>
                        <w:div w:id="1401052919">
                          <w:marLeft w:val="0"/>
                          <w:marRight w:val="0"/>
                          <w:marTop w:val="0"/>
                          <w:marBottom w:val="150"/>
                          <w:divBdr>
                            <w:top w:val="none" w:sz="0" w:space="0" w:color="auto"/>
                            <w:left w:val="none" w:sz="0" w:space="0" w:color="auto"/>
                            <w:bottom w:val="none" w:sz="0" w:space="0" w:color="auto"/>
                            <w:right w:val="none" w:sz="0" w:space="0" w:color="auto"/>
                          </w:divBdr>
                          <w:divsChild>
                            <w:div w:id="378093258">
                              <w:marLeft w:val="0"/>
                              <w:marRight w:val="0"/>
                              <w:marTop w:val="0"/>
                              <w:marBottom w:val="0"/>
                              <w:divBdr>
                                <w:top w:val="none" w:sz="0" w:space="0" w:color="auto"/>
                                <w:left w:val="none" w:sz="0" w:space="0" w:color="auto"/>
                                <w:bottom w:val="none" w:sz="0" w:space="0" w:color="auto"/>
                                <w:right w:val="none" w:sz="0" w:space="0" w:color="auto"/>
                              </w:divBdr>
                              <w:divsChild>
                                <w:div w:id="337542377">
                                  <w:marLeft w:val="0"/>
                                  <w:marRight w:val="0"/>
                                  <w:marTop w:val="0"/>
                                  <w:marBottom w:val="0"/>
                                  <w:divBdr>
                                    <w:top w:val="none" w:sz="0" w:space="0" w:color="auto"/>
                                    <w:left w:val="none" w:sz="0" w:space="0" w:color="auto"/>
                                    <w:bottom w:val="none" w:sz="0" w:space="0" w:color="auto"/>
                                    <w:right w:val="none" w:sz="0" w:space="0" w:color="auto"/>
                                  </w:divBdr>
                                  <w:divsChild>
                                    <w:div w:id="354308879">
                                      <w:marLeft w:val="0"/>
                                      <w:marRight w:val="0"/>
                                      <w:marTop w:val="0"/>
                                      <w:marBottom w:val="0"/>
                                      <w:divBdr>
                                        <w:top w:val="none" w:sz="0" w:space="0" w:color="auto"/>
                                        <w:left w:val="none" w:sz="0" w:space="0" w:color="auto"/>
                                        <w:bottom w:val="none" w:sz="0" w:space="0" w:color="auto"/>
                                        <w:right w:val="none" w:sz="0" w:space="0" w:color="auto"/>
                                      </w:divBdr>
                                      <w:divsChild>
                                        <w:div w:id="20760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theme" Target="theme/theme1.xml"/><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header" Target="header3.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header" Target="header1.xml"/><Relationship Id="rId156" Type="http://schemas.openxmlformats.org/officeDocument/2006/relationships/footer" Target="footer3.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tif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header" Target="header2.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microsoft.com/office/2011/relationships/people" Target="people.xml"/><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footer" Target="footer2.xml"/><Relationship Id="rId16" Type="http://schemas.openxmlformats.org/officeDocument/2006/relationships/image" Target="media/image5.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0DF00-70F9-4DB0-BA61-DF9D8614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Pages>
  <Words>2130</Words>
  <Characters>12147</Characters>
  <Application>Microsoft Office Word</Application>
  <DocSecurity>0</DocSecurity>
  <Lines>101</Lines>
  <Paragraphs>28</Paragraphs>
  <ScaleCrop>false</ScaleCrop>
  <Company/>
  <LinksUpToDate>false</LinksUpToDate>
  <CharactersWithSpaces>14249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dc:creator>
  <cp:keywords/>
  <dc:description/>
  <cp:lastModifiedBy>微软用户</cp:lastModifiedBy>
  <cp:revision>929</cp:revision>
  <cp:lastPrinted>2016-09-22T15:58:00Z</cp:lastPrinted>
  <dcterms:created xsi:type="dcterms:W3CDTF">2015-09-21T13:42:00Z</dcterms:created>
  <dcterms:modified xsi:type="dcterms:W3CDTF">2016-09-22T15:58:00Z</dcterms:modified>
</cp:coreProperties>
</file>